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D7B8C" w14:textId="29ADC7A4" w:rsidR="00BE385B" w:rsidRDefault="00BE385B" w:rsidP="00263C33">
      <w:pPr>
        <w:ind w:left="6480"/>
        <w:rPr>
          <w:rFonts w:ascii="Times New Roman" w:hAnsi="Times New Roman"/>
          <w:b/>
          <w:color w:val="000000"/>
        </w:rPr>
      </w:pPr>
      <w:r>
        <w:rPr>
          <w:rFonts w:ascii="Times New Roman" w:hAnsi="Times New Roman"/>
          <w:b/>
          <w:color w:val="000000"/>
        </w:rPr>
        <w:t xml:space="preserve">Adopted: </w:t>
      </w:r>
    </w:p>
    <w:p w14:paraId="4C3987E5" w14:textId="77777777" w:rsidR="00BE385B" w:rsidRDefault="00BE385B" w:rsidP="00263C33">
      <w:pPr>
        <w:ind w:left="6480"/>
        <w:rPr>
          <w:rFonts w:ascii="Times New Roman" w:hAnsi="Times New Roman"/>
          <w:b/>
          <w:color w:val="000000"/>
        </w:rPr>
      </w:pPr>
      <w:r>
        <w:rPr>
          <w:rFonts w:ascii="Times New Roman" w:hAnsi="Times New Roman"/>
          <w:b/>
          <w:color w:val="000000"/>
        </w:rPr>
        <w:t>Updated: 11/8/2004</w:t>
      </w:r>
    </w:p>
    <w:p w14:paraId="561F3475" w14:textId="3CBBF871" w:rsidR="00BE385B" w:rsidRDefault="00BE385B" w:rsidP="00263C33">
      <w:pPr>
        <w:ind w:left="6480"/>
        <w:rPr>
          <w:rFonts w:ascii="Times New Roman" w:hAnsi="Times New Roman"/>
          <w:b/>
          <w:color w:val="000000"/>
        </w:rPr>
      </w:pPr>
      <w:r>
        <w:rPr>
          <w:rFonts w:ascii="Times New Roman" w:hAnsi="Times New Roman"/>
          <w:b/>
          <w:color w:val="000000"/>
        </w:rPr>
        <w:t xml:space="preserve">Updated: </w:t>
      </w:r>
      <w:r w:rsidR="005F7DC9">
        <w:rPr>
          <w:rFonts w:ascii="Times New Roman" w:hAnsi="Times New Roman"/>
          <w:b/>
          <w:color w:val="000000"/>
        </w:rPr>
        <w:t xml:space="preserve">  1</w:t>
      </w:r>
      <w:r>
        <w:rPr>
          <w:rFonts w:ascii="Times New Roman" w:hAnsi="Times New Roman"/>
          <w:b/>
          <w:color w:val="000000"/>
        </w:rPr>
        <w:t>/</w:t>
      </w:r>
      <w:r w:rsidR="005F7DC9">
        <w:rPr>
          <w:rFonts w:ascii="Times New Roman" w:hAnsi="Times New Roman"/>
          <w:b/>
          <w:color w:val="000000"/>
        </w:rPr>
        <w:t>8</w:t>
      </w:r>
      <w:r>
        <w:rPr>
          <w:rFonts w:ascii="Times New Roman" w:hAnsi="Times New Roman"/>
          <w:b/>
          <w:color w:val="000000"/>
        </w:rPr>
        <w:t>/20</w:t>
      </w:r>
      <w:r w:rsidR="005F7DC9">
        <w:rPr>
          <w:rFonts w:ascii="Times New Roman" w:hAnsi="Times New Roman"/>
          <w:b/>
          <w:color w:val="000000"/>
        </w:rPr>
        <w:t>20</w:t>
      </w:r>
    </w:p>
    <w:p w14:paraId="7A88AA82" w14:textId="1393778D" w:rsidR="005F7DC9" w:rsidRDefault="00684906" w:rsidP="00263C33">
      <w:pPr>
        <w:ind w:left="6480"/>
        <w:rPr>
          <w:ins w:id="0" w:author="Donna Richards" w:date="2021-03-20T13:04:00Z"/>
          <w:rFonts w:ascii="Times New Roman" w:hAnsi="Times New Roman"/>
          <w:b/>
          <w:color w:val="000000"/>
        </w:rPr>
      </w:pPr>
      <w:ins w:id="1" w:author="Donna Richards" w:date="2021-03-20T13:04:00Z">
        <w:r>
          <w:rPr>
            <w:rFonts w:ascii="Times New Roman" w:hAnsi="Times New Roman"/>
            <w:b/>
            <w:color w:val="000000"/>
          </w:rPr>
          <w:t>Updated: _________</w:t>
        </w:r>
      </w:ins>
    </w:p>
    <w:p w14:paraId="1B5E2A27" w14:textId="77777777" w:rsidR="00684906" w:rsidRDefault="00684906" w:rsidP="00263C33">
      <w:pPr>
        <w:ind w:left="6480"/>
        <w:rPr>
          <w:rFonts w:ascii="Times New Roman" w:hAnsi="Times New Roman"/>
          <w:b/>
          <w:color w:val="000000"/>
        </w:rPr>
      </w:pPr>
    </w:p>
    <w:p w14:paraId="6B6B3173" w14:textId="70AF1192" w:rsidR="009504FB" w:rsidRPr="005F7DC9" w:rsidRDefault="009504FB">
      <w:pPr>
        <w:rPr>
          <w:rFonts w:ascii="Times New Roman" w:hAnsi="Times New Roman"/>
          <w:b/>
          <w:color w:val="000000"/>
          <w:sz w:val="22"/>
          <w:szCs w:val="22"/>
        </w:rPr>
      </w:pPr>
      <w:r w:rsidRPr="005F7DC9">
        <w:rPr>
          <w:rFonts w:ascii="Times New Roman" w:hAnsi="Times New Roman"/>
          <w:b/>
          <w:color w:val="000000"/>
          <w:sz w:val="22"/>
          <w:szCs w:val="22"/>
        </w:rPr>
        <w:t>BY-LAWS OF THE SAMUEL S. POLLARD MEMORIAL LIBRARY</w:t>
      </w:r>
      <w:r w:rsidR="005F7DC9" w:rsidRPr="005F7DC9">
        <w:rPr>
          <w:rFonts w:ascii="Times New Roman" w:hAnsi="Times New Roman"/>
          <w:b/>
          <w:color w:val="000000"/>
          <w:sz w:val="22"/>
          <w:szCs w:val="22"/>
        </w:rPr>
        <w:t xml:space="preserve"> BOARD OF TRUSTEES</w:t>
      </w:r>
    </w:p>
    <w:p w14:paraId="0A54F580" w14:textId="3B17B880" w:rsidR="009504FB" w:rsidRDefault="009504FB">
      <w:pPr>
        <w:rPr>
          <w:rFonts w:ascii="Times New Roman" w:hAnsi="Times New Roman"/>
          <w:color w:val="000000"/>
        </w:rPr>
      </w:pPr>
    </w:p>
    <w:p w14:paraId="785AF88D" w14:textId="77777777" w:rsidR="009504FB" w:rsidRDefault="009504FB">
      <w:pPr>
        <w:rPr>
          <w:rFonts w:ascii="Times New Roman" w:hAnsi="Times New Roman"/>
          <w:color w:val="000000"/>
        </w:rPr>
      </w:pPr>
    </w:p>
    <w:p w14:paraId="54FE3D3F" w14:textId="3DC53865" w:rsidR="009504FB" w:rsidRDefault="009504FB">
      <w:pPr>
        <w:pStyle w:val="Heading1"/>
      </w:pPr>
      <w:r>
        <w:t>ARTICLE I</w:t>
      </w:r>
      <w:r w:rsidR="00B35532">
        <w:tab/>
      </w:r>
      <w:r w:rsidR="000E24A7">
        <w:tab/>
      </w:r>
      <w:r>
        <w:t xml:space="preserve">Name and </w:t>
      </w:r>
      <w:r w:rsidR="00B35532">
        <w:t>Authorization</w:t>
      </w:r>
    </w:p>
    <w:p w14:paraId="388075D3" w14:textId="7AFA26A7" w:rsidR="009504FB" w:rsidRPr="00FD3012" w:rsidRDefault="009504FB">
      <w:pPr>
        <w:rPr>
          <w:rFonts w:ascii="Times New Roman" w:hAnsi="Times New Roman"/>
          <w:color w:val="000000"/>
          <w:sz w:val="16"/>
          <w:szCs w:val="16"/>
        </w:rPr>
      </w:pPr>
    </w:p>
    <w:p w14:paraId="3334F49F" w14:textId="0E2790EA" w:rsidR="009504FB" w:rsidRDefault="009504FB" w:rsidP="006E58FE">
      <w:pPr>
        <w:jc w:val="both"/>
        <w:rPr>
          <w:rFonts w:ascii="Times New Roman" w:hAnsi="Times New Roman"/>
          <w:color w:val="000000"/>
        </w:rPr>
      </w:pPr>
      <w:r>
        <w:rPr>
          <w:rFonts w:ascii="Times New Roman" w:hAnsi="Times New Roman"/>
          <w:color w:val="000000"/>
        </w:rPr>
        <w:t xml:space="preserve">This organization shall be called “The Board of Trustees of the Pollard Memorial Library” (“the Board”), existing </w:t>
      </w:r>
      <w:ins w:id="2" w:author="Donna Richards" w:date="2021-03-20T12:20:00Z">
        <w:r w:rsidR="00033F72" w:rsidRPr="000F08E2">
          <w:rPr>
            <w:rFonts w:ascii="Georgia" w:hAnsi="Georgia"/>
          </w:rPr>
          <w:t xml:space="preserve">under the authority specified under </w:t>
        </w:r>
        <w:r w:rsidR="00033F72" w:rsidRPr="000F08E2">
          <w:rPr>
            <w:rFonts w:ascii="Georgia" w:eastAsia="Times New Roman" w:hAnsi="Georgia"/>
          </w:rPr>
          <w:t xml:space="preserve">Statute Reference: MGL C.231 Acts 1888 Code 17-166; City Charter (1921) Sec. 28; MGL Ch. 78, s.7-13.  </w:t>
        </w:r>
      </w:ins>
      <w:del w:id="3" w:author="Donna Richards" w:date="2021-03-20T12:20:00Z">
        <w:r w:rsidDel="0025673B">
          <w:rPr>
            <w:rFonts w:ascii="Times New Roman" w:hAnsi="Times New Roman"/>
            <w:color w:val="000000"/>
          </w:rPr>
          <w:delText xml:space="preserve">by virtue of provisions of the sections 17-166 to 17-171 </w:delText>
        </w:r>
      </w:del>
      <w:r>
        <w:rPr>
          <w:rFonts w:ascii="Times New Roman" w:hAnsi="Times New Roman"/>
          <w:color w:val="000000"/>
        </w:rPr>
        <w:t>of the Lowell City Code, and responsibilities delegated to it under the said ordinance.</w:t>
      </w:r>
    </w:p>
    <w:p w14:paraId="119950DB" w14:textId="77777777" w:rsidR="009504FB" w:rsidRDefault="009504FB">
      <w:pPr>
        <w:rPr>
          <w:rFonts w:ascii="Times New Roman" w:hAnsi="Times New Roman"/>
          <w:color w:val="000000"/>
        </w:rPr>
      </w:pPr>
    </w:p>
    <w:p w14:paraId="41BF93E9" w14:textId="52115B46" w:rsidR="009504FB" w:rsidRDefault="009504FB">
      <w:pPr>
        <w:rPr>
          <w:rFonts w:ascii="Times New Roman" w:hAnsi="Times New Roman"/>
          <w:b/>
          <w:color w:val="000000"/>
        </w:rPr>
      </w:pPr>
      <w:r>
        <w:rPr>
          <w:rFonts w:ascii="Times New Roman" w:hAnsi="Times New Roman"/>
          <w:b/>
          <w:color w:val="000000"/>
        </w:rPr>
        <w:t>ARTICLE II</w:t>
      </w:r>
      <w:r w:rsidR="005C49AE">
        <w:rPr>
          <w:rFonts w:ascii="Times New Roman" w:hAnsi="Times New Roman"/>
          <w:b/>
          <w:color w:val="000000"/>
        </w:rPr>
        <w:tab/>
      </w:r>
      <w:r>
        <w:rPr>
          <w:rFonts w:ascii="Times New Roman" w:hAnsi="Times New Roman"/>
          <w:b/>
          <w:color w:val="000000"/>
        </w:rPr>
        <w:t>Trustees</w:t>
      </w:r>
    </w:p>
    <w:p w14:paraId="6D9A2DE1" w14:textId="77777777" w:rsidR="009504FB" w:rsidRPr="00FD3012" w:rsidRDefault="009504FB">
      <w:pPr>
        <w:rPr>
          <w:rFonts w:ascii="Times New Roman" w:hAnsi="Times New Roman"/>
          <w:color w:val="000000"/>
          <w:sz w:val="16"/>
          <w:szCs w:val="16"/>
        </w:rPr>
      </w:pPr>
    </w:p>
    <w:p w14:paraId="4EDF0194" w14:textId="55D18981" w:rsidR="009504FB" w:rsidRDefault="009504FB">
      <w:pPr>
        <w:rPr>
          <w:rFonts w:ascii="Times New Roman" w:hAnsi="Times New Roman"/>
          <w:color w:val="000000"/>
        </w:rPr>
      </w:pPr>
      <w:r>
        <w:rPr>
          <w:rFonts w:ascii="Times New Roman" w:hAnsi="Times New Roman"/>
          <w:color w:val="000000"/>
        </w:rPr>
        <w:t>Section 1</w:t>
      </w:r>
      <w:r w:rsidR="00AF6CA8">
        <w:rPr>
          <w:rFonts w:ascii="Times New Roman" w:hAnsi="Times New Roman"/>
          <w:color w:val="000000"/>
        </w:rPr>
        <w:t xml:space="preserve">   </w:t>
      </w:r>
      <w:r>
        <w:rPr>
          <w:rFonts w:ascii="Times New Roman" w:hAnsi="Times New Roman"/>
          <w:color w:val="000000"/>
        </w:rPr>
        <w:t xml:space="preserve">Number and </w:t>
      </w:r>
      <w:r w:rsidR="004629D9">
        <w:rPr>
          <w:rFonts w:ascii="Times New Roman" w:hAnsi="Times New Roman"/>
          <w:color w:val="000000"/>
        </w:rPr>
        <w:t>Qualifications</w:t>
      </w:r>
    </w:p>
    <w:p w14:paraId="5C4C79E2" w14:textId="77777777" w:rsidR="009504FB" w:rsidRDefault="009504FB" w:rsidP="00B229A7">
      <w:pPr>
        <w:ind w:left="432"/>
        <w:jc w:val="both"/>
        <w:rPr>
          <w:rFonts w:ascii="Times New Roman" w:hAnsi="Times New Roman"/>
          <w:color w:val="000000"/>
        </w:rPr>
      </w:pPr>
      <w:r>
        <w:rPr>
          <w:rFonts w:ascii="Times New Roman" w:hAnsi="Times New Roman"/>
          <w:color w:val="000000"/>
        </w:rPr>
        <w:t xml:space="preserve">The governing body of the library is composed of </w:t>
      </w:r>
      <w:r w:rsidR="00BE385B">
        <w:rPr>
          <w:rFonts w:ascii="Times New Roman" w:hAnsi="Times New Roman"/>
          <w:color w:val="000000"/>
        </w:rPr>
        <w:t xml:space="preserve">eleven (11) </w:t>
      </w:r>
      <w:r>
        <w:rPr>
          <w:rFonts w:ascii="Times New Roman" w:hAnsi="Times New Roman"/>
          <w:color w:val="000000"/>
        </w:rPr>
        <w:t xml:space="preserve">members, </w:t>
      </w:r>
      <w:r w:rsidR="00BE385B">
        <w:rPr>
          <w:rFonts w:ascii="Times New Roman" w:hAnsi="Times New Roman"/>
          <w:color w:val="000000"/>
        </w:rPr>
        <w:t xml:space="preserve">which shall include </w:t>
      </w:r>
      <w:r>
        <w:rPr>
          <w:rFonts w:ascii="Times New Roman" w:hAnsi="Times New Roman"/>
          <w:color w:val="000000"/>
        </w:rPr>
        <w:t xml:space="preserve">eight (8) members </w:t>
      </w:r>
      <w:r w:rsidR="00BE385B">
        <w:rPr>
          <w:rFonts w:ascii="Times New Roman" w:hAnsi="Times New Roman"/>
          <w:color w:val="000000"/>
        </w:rPr>
        <w:t xml:space="preserve">and two (2) associate members </w:t>
      </w:r>
      <w:r>
        <w:rPr>
          <w:rFonts w:ascii="Times New Roman" w:hAnsi="Times New Roman"/>
          <w:color w:val="000000"/>
        </w:rPr>
        <w:t xml:space="preserve">to be appointed by the City Manager of the City of Lowell and the </w:t>
      </w:r>
      <w:r w:rsidR="00BE385B">
        <w:rPr>
          <w:rFonts w:ascii="Times New Roman" w:hAnsi="Times New Roman"/>
          <w:color w:val="000000"/>
        </w:rPr>
        <w:t xml:space="preserve">eleventh </w:t>
      </w:r>
      <w:r>
        <w:rPr>
          <w:rFonts w:ascii="Times New Roman" w:hAnsi="Times New Roman"/>
          <w:color w:val="000000"/>
        </w:rPr>
        <w:t>member to be the City Manager</w:t>
      </w:r>
      <w:r w:rsidR="00BE385B">
        <w:rPr>
          <w:rFonts w:ascii="Times New Roman" w:hAnsi="Times New Roman"/>
          <w:color w:val="000000"/>
        </w:rPr>
        <w:t xml:space="preserve">, or his/her designee who shall be ex officio </w:t>
      </w:r>
      <w:r w:rsidR="00AA226B">
        <w:rPr>
          <w:rFonts w:ascii="Times New Roman" w:hAnsi="Times New Roman"/>
          <w:color w:val="000000"/>
        </w:rPr>
        <w:t>President</w:t>
      </w:r>
      <w:r w:rsidR="00BE385B">
        <w:rPr>
          <w:rFonts w:ascii="Times New Roman" w:hAnsi="Times New Roman"/>
          <w:color w:val="000000"/>
        </w:rPr>
        <w:t xml:space="preserve"> of the Board.</w:t>
      </w:r>
    </w:p>
    <w:p w14:paraId="7CECBB40" w14:textId="77777777" w:rsidR="009504FB" w:rsidRDefault="009504FB">
      <w:pPr>
        <w:rPr>
          <w:rFonts w:ascii="Times New Roman" w:hAnsi="Times New Roman"/>
          <w:color w:val="000000"/>
        </w:rPr>
      </w:pPr>
    </w:p>
    <w:p w14:paraId="20D87286" w14:textId="65F84C26" w:rsidR="009504FB" w:rsidRPr="00E52B69" w:rsidRDefault="009504FB">
      <w:pPr>
        <w:rPr>
          <w:rFonts w:ascii="Times New Roman" w:hAnsi="Times New Roman"/>
          <w:color w:val="000000"/>
        </w:rPr>
      </w:pPr>
      <w:r w:rsidRPr="00E52B69">
        <w:rPr>
          <w:rFonts w:ascii="Times New Roman" w:hAnsi="Times New Roman"/>
          <w:color w:val="000000"/>
        </w:rPr>
        <w:t>Section 2</w:t>
      </w:r>
      <w:r w:rsidR="00AF6CA8" w:rsidRPr="00E52B69">
        <w:rPr>
          <w:rFonts w:ascii="Times New Roman" w:hAnsi="Times New Roman"/>
          <w:color w:val="000000"/>
        </w:rPr>
        <w:t xml:space="preserve">   </w:t>
      </w:r>
      <w:r w:rsidRPr="00E52B69">
        <w:rPr>
          <w:rFonts w:ascii="Times New Roman" w:hAnsi="Times New Roman"/>
          <w:color w:val="000000"/>
        </w:rPr>
        <w:t xml:space="preserve">Term of </w:t>
      </w:r>
      <w:r w:rsidR="00117BF1" w:rsidRPr="00E52B69">
        <w:rPr>
          <w:rFonts w:ascii="Times New Roman" w:hAnsi="Times New Roman"/>
          <w:color w:val="000000"/>
        </w:rPr>
        <w:t>O</w:t>
      </w:r>
      <w:r w:rsidRPr="00E52B69">
        <w:rPr>
          <w:rFonts w:ascii="Times New Roman" w:hAnsi="Times New Roman"/>
          <w:color w:val="000000"/>
        </w:rPr>
        <w:t>ffice</w:t>
      </w:r>
    </w:p>
    <w:p w14:paraId="110E3A91" w14:textId="2C064CA0" w:rsidR="0034065D" w:rsidRPr="00E52B69" w:rsidRDefault="009504FB" w:rsidP="00B229A7">
      <w:pPr>
        <w:ind w:left="432"/>
        <w:jc w:val="both"/>
        <w:rPr>
          <w:rFonts w:ascii="Times New Roman" w:hAnsi="Times New Roman"/>
          <w:color w:val="000000"/>
        </w:rPr>
      </w:pPr>
      <w:r w:rsidRPr="00E52B69">
        <w:rPr>
          <w:rFonts w:ascii="Times New Roman" w:hAnsi="Times New Roman"/>
          <w:color w:val="000000"/>
        </w:rPr>
        <w:t xml:space="preserve">The term of office </w:t>
      </w:r>
      <w:r w:rsidR="00373856" w:rsidRPr="00E52B69">
        <w:rPr>
          <w:rFonts w:ascii="Times New Roman" w:hAnsi="Times New Roman"/>
          <w:color w:val="000000"/>
        </w:rPr>
        <w:t xml:space="preserve">for a </w:t>
      </w:r>
      <w:r w:rsidR="0065373A" w:rsidRPr="00E52B69">
        <w:rPr>
          <w:rFonts w:ascii="Times New Roman" w:hAnsi="Times New Roman"/>
          <w:color w:val="000000"/>
        </w:rPr>
        <w:t>M</w:t>
      </w:r>
      <w:r w:rsidR="00373856" w:rsidRPr="00E52B69">
        <w:rPr>
          <w:rFonts w:ascii="Times New Roman" w:hAnsi="Times New Roman"/>
          <w:color w:val="000000"/>
        </w:rPr>
        <w:t>em</w:t>
      </w:r>
      <w:r w:rsidR="004D5DD9" w:rsidRPr="00E52B69">
        <w:rPr>
          <w:rFonts w:ascii="Times New Roman" w:hAnsi="Times New Roman"/>
          <w:color w:val="000000"/>
        </w:rPr>
        <w:t xml:space="preserve">ber </w:t>
      </w:r>
      <w:r w:rsidRPr="00E52B69">
        <w:rPr>
          <w:rFonts w:ascii="Times New Roman" w:hAnsi="Times New Roman"/>
          <w:color w:val="000000"/>
        </w:rPr>
        <w:t xml:space="preserve">will be </w:t>
      </w:r>
      <w:r w:rsidR="004C2CAA" w:rsidRPr="00E52B69">
        <w:rPr>
          <w:rFonts w:ascii="Times New Roman" w:hAnsi="Times New Roman"/>
          <w:color w:val="000000"/>
        </w:rPr>
        <w:t>3</w:t>
      </w:r>
      <w:r w:rsidR="0076601F">
        <w:rPr>
          <w:rFonts w:ascii="Times New Roman" w:hAnsi="Times New Roman"/>
          <w:color w:val="000000"/>
        </w:rPr>
        <w:t xml:space="preserve"> </w:t>
      </w:r>
      <w:r w:rsidRPr="00E52B69">
        <w:rPr>
          <w:rFonts w:ascii="Times New Roman" w:hAnsi="Times New Roman"/>
          <w:color w:val="000000"/>
        </w:rPr>
        <w:t xml:space="preserve">years on a staggered basis so that the tenure of two trustees expires annually </w:t>
      </w:r>
      <w:r w:rsidRPr="00E52B69">
        <w:rPr>
          <w:rFonts w:ascii="Times New Roman" w:hAnsi="Times New Roman"/>
          <w:bCs/>
          <w:color w:val="000000"/>
        </w:rPr>
        <w:t>in the month of December</w:t>
      </w:r>
      <w:r w:rsidRPr="00E52B69">
        <w:rPr>
          <w:rFonts w:ascii="Times New Roman" w:hAnsi="Times New Roman"/>
          <w:color w:val="000000"/>
        </w:rPr>
        <w:t xml:space="preserve"> or until his/her successor shall be appointed. </w:t>
      </w:r>
      <w:r w:rsidR="0034065D" w:rsidRPr="00E52B69">
        <w:rPr>
          <w:rFonts w:ascii="Times New Roman" w:hAnsi="Times New Roman"/>
          <w:color w:val="000000"/>
        </w:rPr>
        <w:t>They shall enter upon their duties on the first Wednesday of January.</w:t>
      </w:r>
    </w:p>
    <w:p w14:paraId="3CDAD5DE" w14:textId="77777777" w:rsidR="0034065D" w:rsidRPr="00E52B69" w:rsidRDefault="0034065D" w:rsidP="00B229A7">
      <w:pPr>
        <w:ind w:left="432"/>
        <w:jc w:val="both"/>
        <w:rPr>
          <w:rFonts w:ascii="Times New Roman" w:hAnsi="Times New Roman"/>
          <w:color w:val="000000"/>
        </w:rPr>
      </w:pPr>
    </w:p>
    <w:p w14:paraId="2AAE444A" w14:textId="24D00726" w:rsidR="009504FB" w:rsidRPr="00E52B69" w:rsidRDefault="003359D6" w:rsidP="00B229A7">
      <w:pPr>
        <w:ind w:left="432"/>
        <w:jc w:val="both"/>
        <w:rPr>
          <w:rFonts w:ascii="Times New Roman" w:hAnsi="Times New Roman"/>
          <w:b/>
          <w:color w:val="000000"/>
        </w:rPr>
      </w:pPr>
      <w:r w:rsidRPr="00E52B69">
        <w:rPr>
          <w:rFonts w:ascii="Times New Roman" w:hAnsi="Times New Roman"/>
          <w:color w:val="000000"/>
        </w:rPr>
        <w:t xml:space="preserve">The term of office </w:t>
      </w:r>
      <w:r w:rsidR="00AA0332" w:rsidRPr="00E52B69">
        <w:rPr>
          <w:rFonts w:ascii="Times New Roman" w:hAnsi="Times New Roman"/>
          <w:color w:val="000000"/>
        </w:rPr>
        <w:t xml:space="preserve">for an Associate Member </w:t>
      </w:r>
      <w:r w:rsidRPr="00E52B69">
        <w:rPr>
          <w:rFonts w:ascii="Times New Roman" w:hAnsi="Times New Roman"/>
          <w:color w:val="000000"/>
        </w:rPr>
        <w:t>will be</w:t>
      </w:r>
      <w:r w:rsidR="003E7455" w:rsidRPr="00E52B69">
        <w:rPr>
          <w:rFonts w:ascii="Times New Roman" w:hAnsi="Times New Roman"/>
          <w:color w:val="000000"/>
        </w:rPr>
        <w:t xml:space="preserve"> </w:t>
      </w:r>
      <w:r w:rsidR="00F648DC" w:rsidRPr="00E52B69">
        <w:rPr>
          <w:rFonts w:ascii="Times New Roman" w:hAnsi="Times New Roman"/>
          <w:color w:val="000000"/>
        </w:rPr>
        <w:t xml:space="preserve">3 </w:t>
      </w:r>
      <w:r w:rsidR="00DB4847" w:rsidRPr="00E52B69">
        <w:rPr>
          <w:rFonts w:ascii="Times New Roman" w:hAnsi="Times New Roman"/>
          <w:color w:val="000000"/>
        </w:rPr>
        <w:t>years on a staggered basis so that the tenure</w:t>
      </w:r>
      <w:r w:rsidR="00BC3670" w:rsidRPr="00E52B69">
        <w:rPr>
          <w:rFonts w:ascii="Times New Roman" w:hAnsi="Times New Roman"/>
          <w:color w:val="000000"/>
        </w:rPr>
        <w:t xml:space="preserve"> of one </w:t>
      </w:r>
      <w:r w:rsidR="00D550FD" w:rsidRPr="00E52B69">
        <w:rPr>
          <w:rFonts w:ascii="Times New Roman" w:hAnsi="Times New Roman"/>
          <w:color w:val="000000"/>
        </w:rPr>
        <w:t>associate</w:t>
      </w:r>
      <w:r w:rsidR="00615BAA" w:rsidRPr="00E52B69">
        <w:rPr>
          <w:rFonts w:ascii="Times New Roman" w:hAnsi="Times New Roman"/>
          <w:color w:val="000000"/>
        </w:rPr>
        <w:t xml:space="preserve"> </w:t>
      </w:r>
      <w:r w:rsidR="00373856" w:rsidRPr="00E52B69">
        <w:rPr>
          <w:rFonts w:ascii="Times New Roman" w:hAnsi="Times New Roman"/>
          <w:color w:val="000000"/>
        </w:rPr>
        <w:t xml:space="preserve">will expire annually in December. </w:t>
      </w:r>
      <w:r w:rsidR="009504FB" w:rsidRPr="00E52B69">
        <w:rPr>
          <w:rFonts w:ascii="Times New Roman" w:hAnsi="Times New Roman"/>
          <w:color w:val="000000"/>
        </w:rPr>
        <w:t xml:space="preserve">They shall enter upon their duties on the </w:t>
      </w:r>
      <w:r w:rsidR="00C970CF" w:rsidRPr="00E52B69">
        <w:rPr>
          <w:rFonts w:ascii="Times New Roman" w:hAnsi="Times New Roman"/>
          <w:color w:val="000000"/>
        </w:rPr>
        <w:t>first Wednesday</w:t>
      </w:r>
      <w:r w:rsidR="005243A1" w:rsidRPr="00E52B69">
        <w:rPr>
          <w:rFonts w:ascii="Times New Roman" w:hAnsi="Times New Roman"/>
          <w:color w:val="000000"/>
        </w:rPr>
        <w:t xml:space="preserve"> </w:t>
      </w:r>
      <w:r w:rsidR="009504FB" w:rsidRPr="00E52B69">
        <w:rPr>
          <w:rFonts w:ascii="Times New Roman" w:hAnsi="Times New Roman"/>
          <w:color w:val="000000"/>
        </w:rPr>
        <w:t xml:space="preserve">of January. </w:t>
      </w:r>
    </w:p>
    <w:p w14:paraId="7A7E9AE7" w14:textId="77777777" w:rsidR="009504FB" w:rsidRPr="00E52B69" w:rsidRDefault="009504FB">
      <w:pPr>
        <w:ind w:left="720"/>
        <w:rPr>
          <w:rFonts w:ascii="Times New Roman" w:hAnsi="Times New Roman"/>
          <w:color w:val="000000"/>
        </w:rPr>
      </w:pPr>
    </w:p>
    <w:p w14:paraId="66098FD2" w14:textId="57A63240" w:rsidR="009504FB" w:rsidRPr="00E52B69" w:rsidRDefault="009504FB">
      <w:pPr>
        <w:rPr>
          <w:rFonts w:ascii="Times New Roman" w:hAnsi="Times New Roman"/>
          <w:color w:val="000000"/>
        </w:rPr>
      </w:pPr>
      <w:r w:rsidRPr="00E52B69">
        <w:rPr>
          <w:rFonts w:ascii="Times New Roman" w:hAnsi="Times New Roman"/>
          <w:color w:val="000000"/>
        </w:rPr>
        <w:t>Section 3</w:t>
      </w:r>
      <w:r w:rsidR="00AF6CA8" w:rsidRPr="00E52B69">
        <w:rPr>
          <w:rFonts w:ascii="Times New Roman" w:hAnsi="Times New Roman"/>
          <w:color w:val="000000"/>
        </w:rPr>
        <w:t xml:space="preserve">   </w:t>
      </w:r>
      <w:r w:rsidRPr="00E52B69">
        <w:rPr>
          <w:rFonts w:ascii="Times New Roman" w:hAnsi="Times New Roman"/>
          <w:color w:val="000000"/>
        </w:rPr>
        <w:t>Resignations and Vacancies</w:t>
      </w:r>
    </w:p>
    <w:p w14:paraId="17DF4787" w14:textId="77777777" w:rsidR="009504FB" w:rsidRPr="00E52B69" w:rsidRDefault="009504FB" w:rsidP="00B229A7">
      <w:pPr>
        <w:ind w:left="432"/>
        <w:jc w:val="both"/>
        <w:rPr>
          <w:rFonts w:ascii="Times New Roman" w:hAnsi="Times New Roman"/>
          <w:color w:val="000000"/>
        </w:rPr>
      </w:pPr>
      <w:r w:rsidRPr="00E52B69">
        <w:rPr>
          <w:rFonts w:ascii="Times New Roman" w:hAnsi="Times New Roman"/>
          <w:color w:val="000000"/>
        </w:rPr>
        <w:t xml:space="preserve">Any member of the Board of Trustees may resign by written notice filed with the City Manager of the </w:t>
      </w:r>
      <w:r w:rsidR="004C2CAA" w:rsidRPr="00E52B69">
        <w:rPr>
          <w:rFonts w:ascii="Times New Roman" w:hAnsi="Times New Roman"/>
          <w:color w:val="000000"/>
        </w:rPr>
        <w:t xml:space="preserve">City </w:t>
      </w:r>
      <w:r w:rsidRPr="00E52B69">
        <w:rPr>
          <w:rFonts w:ascii="Times New Roman" w:hAnsi="Times New Roman"/>
          <w:color w:val="000000"/>
        </w:rPr>
        <w:t>of Lowell, and with the Chair of the Board of Trustees.</w:t>
      </w:r>
    </w:p>
    <w:p w14:paraId="6BC7D085" w14:textId="77777777" w:rsidR="009504FB" w:rsidRPr="00E52B69" w:rsidRDefault="009504FB">
      <w:pPr>
        <w:rPr>
          <w:rFonts w:ascii="Times New Roman" w:hAnsi="Times New Roman"/>
          <w:color w:val="000000"/>
        </w:rPr>
      </w:pPr>
    </w:p>
    <w:p w14:paraId="6B976D48" w14:textId="77777777" w:rsidR="00A25B29" w:rsidRPr="00E52B69" w:rsidRDefault="009504FB" w:rsidP="00B229A7">
      <w:pPr>
        <w:ind w:left="432"/>
        <w:rPr>
          <w:rFonts w:ascii="Times New Roman" w:hAnsi="Times New Roman"/>
          <w:color w:val="000000"/>
        </w:rPr>
      </w:pPr>
      <w:r w:rsidRPr="00E52B69">
        <w:rPr>
          <w:rFonts w:ascii="Times New Roman" w:hAnsi="Times New Roman"/>
          <w:color w:val="000000"/>
        </w:rPr>
        <w:t>In the event of a resignation(s) or vacancy(</w:t>
      </w:r>
      <w:proofErr w:type="spellStart"/>
      <w:r w:rsidRPr="00E52B69">
        <w:rPr>
          <w:rFonts w:ascii="Times New Roman" w:hAnsi="Times New Roman"/>
          <w:color w:val="000000"/>
        </w:rPr>
        <w:t>ies</w:t>
      </w:r>
      <w:proofErr w:type="spellEnd"/>
      <w:r w:rsidRPr="00E52B69">
        <w:rPr>
          <w:rFonts w:ascii="Times New Roman" w:hAnsi="Times New Roman"/>
          <w:color w:val="000000"/>
        </w:rPr>
        <w:t xml:space="preserve">) on the Board, the </w:t>
      </w:r>
      <w:r w:rsidR="00AD4070" w:rsidRPr="00E52B69">
        <w:rPr>
          <w:rFonts w:ascii="Times New Roman" w:hAnsi="Times New Roman"/>
          <w:color w:val="000000"/>
        </w:rPr>
        <w:t xml:space="preserve">trustees </w:t>
      </w:r>
      <w:r w:rsidR="00A25B29" w:rsidRPr="00E52B69">
        <w:rPr>
          <w:rFonts w:ascii="Times New Roman" w:hAnsi="Times New Roman"/>
          <w:color w:val="000000"/>
        </w:rPr>
        <w:t>will forward open position(s) to the City Manager’s office for posting.</w:t>
      </w:r>
    </w:p>
    <w:p w14:paraId="2B4863CF" w14:textId="45B95D4B" w:rsidR="00A25B29" w:rsidRPr="00E52B69" w:rsidRDefault="00A25B29" w:rsidP="00763959">
      <w:pPr>
        <w:numPr>
          <w:ilvl w:val="0"/>
          <w:numId w:val="12"/>
        </w:numPr>
        <w:rPr>
          <w:rFonts w:ascii="Times New Roman" w:hAnsi="Times New Roman"/>
          <w:color w:val="000000"/>
        </w:rPr>
      </w:pPr>
      <w:r w:rsidRPr="00E52B69">
        <w:rPr>
          <w:rFonts w:ascii="Times New Roman" w:hAnsi="Times New Roman"/>
          <w:color w:val="000000"/>
        </w:rPr>
        <w:t xml:space="preserve">The Nominating Committee </w:t>
      </w:r>
      <w:del w:id="4" w:author="Donna Richards" w:date="2021-03-20T12:23:00Z">
        <w:r w:rsidRPr="00E52B69" w:rsidDel="00D6063F">
          <w:rPr>
            <w:rFonts w:ascii="Times New Roman" w:hAnsi="Times New Roman"/>
            <w:color w:val="000000"/>
          </w:rPr>
          <w:delText xml:space="preserve">shall </w:delText>
        </w:r>
      </w:del>
      <w:ins w:id="5" w:author="Donna Richards" w:date="2021-03-20T12:23:00Z">
        <w:r w:rsidR="00D6063F">
          <w:rPr>
            <w:rFonts w:ascii="Times New Roman" w:hAnsi="Times New Roman"/>
            <w:color w:val="000000"/>
          </w:rPr>
          <w:t xml:space="preserve">may </w:t>
        </w:r>
      </w:ins>
      <w:r w:rsidRPr="00E52B69">
        <w:rPr>
          <w:rFonts w:ascii="Times New Roman" w:hAnsi="Times New Roman"/>
          <w:color w:val="000000"/>
        </w:rPr>
        <w:t>make recommendations to the Board.</w:t>
      </w:r>
    </w:p>
    <w:p w14:paraId="1329D165" w14:textId="21273D92" w:rsidR="00A25B29" w:rsidRPr="00E52B69" w:rsidRDefault="00A25B29" w:rsidP="00763959">
      <w:pPr>
        <w:numPr>
          <w:ilvl w:val="0"/>
          <w:numId w:val="12"/>
        </w:numPr>
        <w:rPr>
          <w:rFonts w:ascii="Times New Roman" w:hAnsi="Times New Roman"/>
          <w:color w:val="000000"/>
        </w:rPr>
      </w:pPr>
      <w:r w:rsidRPr="00E52B69">
        <w:rPr>
          <w:rFonts w:ascii="Times New Roman" w:hAnsi="Times New Roman"/>
          <w:color w:val="000000"/>
        </w:rPr>
        <w:t xml:space="preserve">The Board </w:t>
      </w:r>
      <w:del w:id="6" w:author="Donna Richards" w:date="2021-03-20T12:23:00Z">
        <w:r w:rsidRPr="00E52B69" w:rsidDel="00F94645">
          <w:rPr>
            <w:rFonts w:ascii="Times New Roman" w:hAnsi="Times New Roman"/>
            <w:color w:val="000000"/>
          </w:rPr>
          <w:delText xml:space="preserve">shall </w:delText>
        </w:r>
      </w:del>
      <w:ins w:id="7" w:author="Donna Richards" w:date="2021-03-20T12:23:00Z">
        <w:r w:rsidR="00F94645">
          <w:rPr>
            <w:rFonts w:ascii="Times New Roman" w:hAnsi="Times New Roman"/>
            <w:color w:val="000000"/>
          </w:rPr>
          <w:t xml:space="preserve">may </w:t>
        </w:r>
      </w:ins>
      <w:r w:rsidRPr="00E52B69">
        <w:rPr>
          <w:rFonts w:ascii="Times New Roman" w:hAnsi="Times New Roman"/>
          <w:color w:val="000000"/>
        </w:rPr>
        <w:t>make recommendations of acceptable replacements to the City Manager, who in turn may appoint, subject to ratification by the City Council.</w:t>
      </w:r>
    </w:p>
    <w:p w14:paraId="4652D753" w14:textId="34B9CE3D" w:rsidR="00F11909" w:rsidRPr="00E52B69" w:rsidRDefault="004C2CAA" w:rsidP="00763959">
      <w:pPr>
        <w:numPr>
          <w:ilvl w:val="0"/>
          <w:numId w:val="12"/>
        </w:numPr>
        <w:rPr>
          <w:rFonts w:ascii="Times New Roman" w:hAnsi="Times New Roman"/>
          <w:color w:val="000000"/>
        </w:rPr>
      </w:pPr>
      <w:r w:rsidRPr="00E52B69">
        <w:rPr>
          <w:rFonts w:ascii="Times New Roman" w:hAnsi="Times New Roman"/>
          <w:color w:val="000000"/>
        </w:rPr>
        <w:t xml:space="preserve">Whenever a vacancy shall occur on the board </w:t>
      </w:r>
      <w:r w:rsidR="009504FB" w:rsidRPr="00E52B69">
        <w:rPr>
          <w:rFonts w:ascii="Times New Roman" w:hAnsi="Times New Roman"/>
          <w:color w:val="000000"/>
        </w:rPr>
        <w:t>the new trustee shall hold office for the remainder of</w:t>
      </w:r>
      <w:r w:rsidR="00F743FE" w:rsidRPr="00E52B69">
        <w:rPr>
          <w:rFonts w:ascii="Times New Roman" w:hAnsi="Times New Roman"/>
          <w:color w:val="000000"/>
        </w:rPr>
        <w:t xml:space="preserve"> </w:t>
      </w:r>
      <w:r w:rsidR="009504FB" w:rsidRPr="00E52B69">
        <w:rPr>
          <w:rFonts w:ascii="Times New Roman" w:hAnsi="Times New Roman"/>
          <w:color w:val="000000"/>
        </w:rPr>
        <w:t>the unexpired term.</w:t>
      </w:r>
    </w:p>
    <w:p w14:paraId="731B5780" w14:textId="67D19AE3" w:rsidR="009504FB" w:rsidRDefault="009504FB" w:rsidP="00763959">
      <w:pPr>
        <w:numPr>
          <w:ilvl w:val="0"/>
          <w:numId w:val="12"/>
        </w:numPr>
        <w:rPr>
          <w:ins w:id="8" w:author="Donna Richards" w:date="2021-03-20T12:30:00Z"/>
          <w:rFonts w:ascii="Times New Roman" w:hAnsi="Times New Roman"/>
          <w:color w:val="000000"/>
        </w:rPr>
      </w:pPr>
      <w:r w:rsidRPr="00E52B69">
        <w:rPr>
          <w:rFonts w:ascii="Times New Roman" w:hAnsi="Times New Roman"/>
          <w:color w:val="000000"/>
        </w:rPr>
        <w:t xml:space="preserve">Members of the </w:t>
      </w:r>
      <w:del w:id="9" w:author="Donna Richards" w:date="2021-03-20T12:32:00Z">
        <w:r w:rsidRPr="00E52B69" w:rsidDel="00BD5A91">
          <w:rPr>
            <w:rFonts w:ascii="Times New Roman" w:hAnsi="Times New Roman"/>
            <w:color w:val="000000"/>
          </w:rPr>
          <w:delText xml:space="preserve">board </w:delText>
        </w:r>
      </w:del>
      <w:ins w:id="10" w:author="Donna Richards" w:date="2021-03-20T12:32:00Z">
        <w:r w:rsidR="00BD5A91">
          <w:rPr>
            <w:rFonts w:ascii="Times New Roman" w:hAnsi="Times New Roman"/>
            <w:color w:val="000000"/>
          </w:rPr>
          <w:t>B</w:t>
        </w:r>
        <w:r w:rsidR="00BD5A91" w:rsidRPr="00E52B69">
          <w:rPr>
            <w:rFonts w:ascii="Times New Roman" w:hAnsi="Times New Roman"/>
            <w:color w:val="000000"/>
          </w:rPr>
          <w:t xml:space="preserve">oard </w:t>
        </w:r>
      </w:ins>
      <w:r w:rsidRPr="00E52B69">
        <w:rPr>
          <w:rFonts w:ascii="Times New Roman" w:hAnsi="Times New Roman"/>
          <w:color w:val="000000"/>
        </w:rPr>
        <w:t>may apply for another term of office</w:t>
      </w:r>
      <w:del w:id="11" w:author="Donna Richards" w:date="2021-03-20T12:37:00Z">
        <w:r w:rsidRPr="00E52B69" w:rsidDel="00006A60">
          <w:rPr>
            <w:rFonts w:ascii="Times New Roman" w:hAnsi="Times New Roman"/>
            <w:color w:val="000000"/>
          </w:rPr>
          <w:delText>.</w:delText>
        </w:r>
      </w:del>
    </w:p>
    <w:p w14:paraId="3F475CCE" w14:textId="2D2E763C" w:rsidR="00667D2C" w:rsidRPr="00E52B69" w:rsidRDefault="00667D2C" w:rsidP="00763959">
      <w:pPr>
        <w:numPr>
          <w:ilvl w:val="0"/>
          <w:numId w:val="12"/>
        </w:numPr>
        <w:rPr>
          <w:rFonts w:ascii="Times New Roman" w:hAnsi="Times New Roman"/>
          <w:color w:val="000000"/>
        </w:rPr>
      </w:pPr>
      <w:ins w:id="12" w:author="Donna Richards" w:date="2021-03-20T12:31:00Z">
        <w:r>
          <w:rPr>
            <w:rFonts w:ascii="Times New Roman" w:hAnsi="Times New Roman"/>
            <w:color w:val="000000"/>
          </w:rPr>
          <w:t xml:space="preserve">Associate members of the </w:t>
        </w:r>
      </w:ins>
      <w:ins w:id="13" w:author="Donna Richards" w:date="2021-03-20T12:32:00Z">
        <w:r w:rsidR="00BD5A91">
          <w:rPr>
            <w:rFonts w:ascii="Times New Roman" w:hAnsi="Times New Roman"/>
            <w:color w:val="000000"/>
          </w:rPr>
          <w:t>B</w:t>
        </w:r>
      </w:ins>
      <w:ins w:id="14" w:author="Donna Richards" w:date="2021-03-20T12:31:00Z">
        <w:r>
          <w:rPr>
            <w:rFonts w:ascii="Times New Roman" w:hAnsi="Times New Roman"/>
            <w:color w:val="000000"/>
          </w:rPr>
          <w:t>oard may apply</w:t>
        </w:r>
        <w:r w:rsidR="004A7E7B">
          <w:rPr>
            <w:rFonts w:ascii="Times New Roman" w:hAnsi="Times New Roman"/>
            <w:color w:val="000000"/>
          </w:rPr>
          <w:t xml:space="preserve"> for </w:t>
        </w:r>
      </w:ins>
      <w:ins w:id="15" w:author="Donna Richards" w:date="2021-03-20T12:33:00Z">
        <w:r w:rsidR="0090574A">
          <w:rPr>
            <w:rFonts w:ascii="Times New Roman" w:hAnsi="Times New Roman"/>
            <w:color w:val="000000"/>
          </w:rPr>
          <w:t xml:space="preserve">vacant </w:t>
        </w:r>
      </w:ins>
      <w:ins w:id="16" w:author="Donna Richards" w:date="2021-03-20T12:37:00Z">
        <w:r w:rsidR="00910D29">
          <w:rPr>
            <w:rFonts w:ascii="Times New Roman" w:hAnsi="Times New Roman"/>
            <w:color w:val="000000"/>
          </w:rPr>
          <w:t>position.</w:t>
        </w:r>
      </w:ins>
    </w:p>
    <w:p w14:paraId="7AF8CD38" w14:textId="77777777" w:rsidR="009504FB" w:rsidRPr="00E52B69" w:rsidRDefault="009504FB" w:rsidP="00763959">
      <w:pPr>
        <w:numPr>
          <w:ilvl w:val="0"/>
          <w:numId w:val="12"/>
        </w:numPr>
        <w:rPr>
          <w:rFonts w:ascii="Times New Roman" w:hAnsi="Times New Roman"/>
          <w:color w:val="000000"/>
        </w:rPr>
      </w:pPr>
      <w:r w:rsidRPr="00E52B69">
        <w:rPr>
          <w:rFonts w:ascii="Times New Roman" w:hAnsi="Times New Roman"/>
          <w:color w:val="000000"/>
        </w:rPr>
        <w:t xml:space="preserve">No member of the </w:t>
      </w:r>
      <w:r w:rsidR="00AD4070" w:rsidRPr="00E52B69">
        <w:rPr>
          <w:rFonts w:ascii="Times New Roman" w:hAnsi="Times New Roman"/>
          <w:color w:val="000000"/>
        </w:rPr>
        <w:t xml:space="preserve">Board </w:t>
      </w:r>
      <w:r w:rsidRPr="00E52B69">
        <w:rPr>
          <w:rFonts w:ascii="Times New Roman" w:hAnsi="Times New Roman"/>
          <w:color w:val="000000"/>
        </w:rPr>
        <w:t>shall receive any pecuniary compensation for his/her services</w:t>
      </w:r>
      <w:r w:rsidR="004C2CAA" w:rsidRPr="00E52B69">
        <w:rPr>
          <w:rFonts w:ascii="Times New Roman" w:hAnsi="Times New Roman"/>
          <w:color w:val="000000"/>
        </w:rPr>
        <w:t>.</w:t>
      </w:r>
      <w:r w:rsidRPr="00E52B69">
        <w:rPr>
          <w:rFonts w:ascii="Times New Roman" w:hAnsi="Times New Roman"/>
          <w:color w:val="000000"/>
        </w:rPr>
        <w:t xml:space="preserve"> </w:t>
      </w:r>
    </w:p>
    <w:p w14:paraId="35E5EA23" w14:textId="77777777" w:rsidR="009504FB" w:rsidRPr="00E52B69" w:rsidRDefault="009504FB">
      <w:pPr>
        <w:rPr>
          <w:rFonts w:ascii="Times New Roman" w:hAnsi="Times New Roman"/>
          <w:color w:val="000000"/>
        </w:rPr>
      </w:pPr>
    </w:p>
    <w:p w14:paraId="5053FFE1" w14:textId="1A6C85AC" w:rsidR="00AD4070" w:rsidRPr="00E52B69" w:rsidRDefault="009504FB" w:rsidP="009116D6">
      <w:pPr>
        <w:rPr>
          <w:rFonts w:ascii="Times New Roman" w:hAnsi="Times New Roman"/>
          <w:color w:val="000000"/>
        </w:rPr>
      </w:pPr>
      <w:r w:rsidRPr="00E52B69">
        <w:rPr>
          <w:rFonts w:ascii="Times New Roman" w:hAnsi="Times New Roman"/>
          <w:color w:val="000000"/>
        </w:rPr>
        <w:t>Section 4</w:t>
      </w:r>
      <w:r w:rsidR="00AF6CA8" w:rsidRPr="00E52B69">
        <w:rPr>
          <w:rFonts w:ascii="Times New Roman" w:hAnsi="Times New Roman"/>
          <w:color w:val="000000"/>
        </w:rPr>
        <w:t xml:space="preserve">   </w:t>
      </w:r>
      <w:r w:rsidRPr="00E52B69">
        <w:rPr>
          <w:rFonts w:ascii="Times New Roman" w:hAnsi="Times New Roman"/>
          <w:color w:val="000000"/>
        </w:rPr>
        <w:t xml:space="preserve">Considerations </w:t>
      </w:r>
    </w:p>
    <w:p w14:paraId="418C394C" w14:textId="77777777" w:rsidR="009504FB" w:rsidRPr="00E52B69" w:rsidRDefault="009504FB" w:rsidP="00B229A7">
      <w:pPr>
        <w:ind w:left="432"/>
        <w:rPr>
          <w:rFonts w:ascii="Times New Roman" w:hAnsi="Times New Roman"/>
          <w:color w:val="000000"/>
        </w:rPr>
      </w:pPr>
      <w:r w:rsidRPr="00E52B69">
        <w:rPr>
          <w:rFonts w:ascii="Times New Roman" w:hAnsi="Times New Roman"/>
          <w:color w:val="000000"/>
        </w:rPr>
        <w:t xml:space="preserve">The Nominating Committee and the Board shall </w:t>
      </w:r>
      <w:proofErr w:type="gramStart"/>
      <w:r w:rsidRPr="00E52B69">
        <w:rPr>
          <w:rFonts w:ascii="Times New Roman" w:hAnsi="Times New Roman"/>
          <w:color w:val="000000"/>
        </w:rPr>
        <w:t>take into account</w:t>
      </w:r>
      <w:proofErr w:type="gramEnd"/>
      <w:r w:rsidRPr="00E52B69">
        <w:rPr>
          <w:rFonts w:ascii="Times New Roman" w:hAnsi="Times New Roman"/>
          <w:color w:val="000000"/>
        </w:rPr>
        <w:t xml:space="preserve"> the following considerations when developing its list of acceptable replacements:</w:t>
      </w:r>
    </w:p>
    <w:p w14:paraId="3B7EFB4A" w14:textId="43F55A00" w:rsidR="009504FB" w:rsidRPr="00E52B69" w:rsidRDefault="009504FB" w:rsidP="00763959">
      <w:pPr>
        <w:numPr>
          <w:ilvl w:val="0"/>
          <w:numId w:val="13"/>
        </w:numPr>
        <w:rPr>
          <w:rFonts w:ascii="Times New Roman" w:hAnsi="Times New Roman"/>
          <w:color w:val="000000"/>
        </w:rPr>
      </w:pPr>
      <w:r w:rsidRPr="00E52B69">
        <w:rPr>
          <w:rFonts w:ascii="Times New Roman" w:hAnsi="Times New Roman"/>
          <w:color w:val="000000"/>
        </w:rPr>
        <w:t xml:space="preserve">All proposed trustees shall be residents of the </w:t>
      </w:r>
      <w:r w:rsidR="001E6720" w:rsidRPr="00E52B69">
        <w:rPr>
          <w:rFonts w:ascii="Times New Roman" w:hAnsi="Times New Roman"/>
          <w:color w:val="000000"/>
        </w:rPr>
        <w:t>C</w:t>
      </w:r>
      <w:r w:rsidRPr="00E52B69">
        <w:rPr>
          <w:rFonts w:ascii="Times New Roman" w:hAnsi="Times New Roman"/>
          <w:color w:val="000000"/>
        </w:rPr>
        <w:t>ity of Lowell</w:t>
      </w:r>
      <w:r w:rsidR="00AD4070" w:rsidRPr="00E52B69">
        <w:rPr>
          <w:rFonts w:ascii="Times New Roman" w:hAnsi="Times New Roman"/>
          <w:color w:val="000000"/>
        </w:rPr>
        <w:t>.</w:t>
      </w:r>
    </w:p>
    <w:p w14:paraId="117B2831" w14:textId="77777777" w:rsidR="009504FB" w:rsidRPr="00E52B69" w:rsidRDefault="009504FB" w:rsidP="00763959">
      <w:pPr>
        <w:numPr>
          <w:ilvl w:val="0"/>
          <w:numId w:val="13"/>
        </w:numPr>
        <w:rPr>
          <w:rFonts w:ascii="Times New Roman" w:hAnsi="Times New Roman"/>
          <w:color w:val="000000"/>
        </w:rPr>
      </w:pPr>
      <w:r w:rsidRPr="00E52B69">
        <w:rPr>
          <w:rFonts w:ascii="Times New Roman" w:hAnsi="Times New Roman"/>
          <w:color w:val="000000"/>
        </w:rPr>
        <w:t>All proposed trustees shall have a determinable interest in the Pollard Memorial Library.</w:t>
      </w:r>
    </w:p>
    <w:p w14:paraId="3CC19F44" w14:textId="5F70CD27" w:rsidR="009504FB" w:rsidRPr="00E52B69" w:rsidDel="008E4E6F" w:rsidRDefault="009504FB" w:rsidP="00B63839">
      <w:pPr>
        <w:numPr>
          <w:ilvl w:val="0"/>
          <w:numId w:val="13"/>
        </w:numPr>
        <w:ind w:left="720"/>
        <w:rPr>
          <w:del w:id="17" w:author="Donna Richards" w:date="2021-03-20T12:29:00Z"/>
          <w:rFonts w:ascii="Times New Roman" w:hAnsi="Times New Roman"/>
          <w:color w:val="000000"/>
        </w:rPr>
        <w:pPrChange w:id="18" w:author="Donna Richards" w:date="2021-03-20T12:29:00Z">
          <w:pPr>
            <w:numPr>
              <w:numId w:val="13"/>
            </w:numPr>
            <w:ind w:left="792" w:hanging="360"/>
          </w:pPr>
        </w:pPrChange>
      </w:pPr>
      <w:proofErr w:type="gramStart"/>
      <w:r w:rsidRPr="008E4E6F">
        <w:rPr>
          <w:rFonts w:ascii="Times New Roman" w:hAnsi="Times New Roman"/>
          <w:color w:val="000000"/>
          <w:rPrChange w:id="19" w:author="Donna Richards" w:date="2021-03-20T12:29:00Z">
            <w:rPr>
              <w:rFonts w:ascii="Times New Roman" w:hAnsi="Times New Roman"/>
              <w:color w:val="000000"/>
            </w:rPr>
          </w:rPrChange>
        </w:rPr>
        <w:t>The Board,</w:t>
      </w:r>
      <w:proofErr w:type="gramEnd"/>
      <w:r w:rsidRPr="008E4E6F">
        <w:rPr>
          <w:rFonts w:ascii="Times New Roman" w:hAnsi="Times New Roman"/>
          <w:color w:val="000000"/>
          <w:rPrChange w:id="20" w:author="Donna Richards" w:date="2021-03-20T12:29:00Z">
            <w:rPr>
              <w:rFonts w:ascii="Times New Roman" w:hAnsi="Times New Roman"/>
              <w:color w:val="000000"/>
            </w:rPr>
          </w:rPrChange>
        </w:rPr>
        <w:t xml:space="preserve"> </w:t>
      </w:r>
      <w:ins w:id="21" w:author="Donna Richards" w:date="2021-03-20T12:28:00Z">
        <w:r w:rsidR="00C325B0" w:rsidRPr="008E4E6F">
          <w:rPr>
            <w:rFonts w:ascii="Times New Roman" w:hAnsi="Times New Roman"/>
            <w:color w:val="000000"/>
            <w:rPrChange w:id="22" w:author="Donna Richards" w:date="2021-03-20T12:29:00Z">
              <w:rPr>
                <w:rFonts w:ascii="Times New Roman" w:hAnsi="Times New Roman"/>
                <w:color w:val="000000"/>
              </w:rPr>
            </w:rPrChange>
          </w:rPr>
          <w:t xml:space="preserve">shall </w:t>
        </w:r>
      </w:ins>
      <w:ins w:id="23" w:author="Donna Richards" w:date="2021-03-20T12:29:00Z">
        <w:r w:rsidR="00C325B0" w:rsidRPr="008E4E6F">
          <w:rPr>
            <w:rFonts w:ascii="Times New Roman" w:hAnsi="Times New Roman"/>
            <w:color w:val="000000"/>
            <w:rPrChange w:id="24" w:author="Donna Richards" w:date="2021-03-20T12:29:00Z">
              <w:rPr>
                <w:rFonts w:ascii="Times New Roman" w:hAnsi="Times New Roman"/>
                <w:color w:val="000000"/>
              </w:rPr>
            </w:rPrChange>
          </w:rPr>
          <w:t>seek members</w:t>
        </w:r>
        <w:r w:rsidR="008C3DC4" w:rsidRPr="008E4E6F">
          <w:rPr>
            <w:rFonts w:ascii="Times New Roman" w:hAnsi="Times New Roman"/>
            <w:color w:val="000000"/>
            <w:rPrChange w:id="25" w:author="Donna Richards" w:date="2021-03-20T12:29:00Z">
              <w:rPr>
                <w:rFonts w:ascii="Times New Roman" w:hAnsi="Times New Roman"/>
                <w:color w:val="000000"/>
              </w:rPr>
            </w:rPrChange>
          </w:rPr>
          <w:t xml:space="preserve"> representative of the population of the City</w:t>
        </w:r>
        <w:r w:rsidR="008E4E6F">
          <w:rPr>
            <w:rFonts w:ascii="Times New Roman" w:hAnsi="Times New Roman"/>
            <w:color w:val="000000"/>
          </w:rPr>
          <w:t xml:space="preserve"> of Lowell</w:t>
        </w:r>
        <w:r w:rsidR="008C3DC4" w:rsidRPr="008E4E6F">
          <w:rPr>
            <w:rFonts w:ascii="Times New Roman" w:hAnsi="Times New Roman"/>
            <w:color w:val="000000"/>
            <w:rPrChange w:id="26" w:author="Donna Richards" w:date="2021-03-20T12:29:00Z">
              <w:rPr>
                <w:rFonts w:ascii="Times New Roman" w:hAnsi="Times New Roman"/>
                <w:color w:val="000000"/>
              </w:rPr>
            </w:rPrChange>
          </w:rPr>
          <w:t xml:space="preserve">. </w:t>
        </w:r>
      </w:ins>
      <w:del w:id="27" w:author="Donna Richards" w:date="2021-03-20T12:29:00Z">
        <w:r w:rsidRPr="00E52B69" w:rsidDel="008E4E6F">
          <w:rPr>
            <w:rFonts w:ascii="Times New Roman" w:hAnsi="Times New Roman"/>
            <w:color w:val="000000"/>
          </w:rPr>
          <w:delText xml:space="preserve">as a whole, shall reflect the diversity of the </w:delText>
        </w:r>
        <w:r w:rsidR="001E6720" w:rsidRPr="00E52B69" w:rsidDel="008E4E6F">
          <w:rPr>
            <w:rFonts w:ascii="Times New Roman" w:hAnsi="Times New Roman"/>
            <w:color w:val="000000"/>
          </w:rPr>
          <w:delText>C</w:delText>
        </w:r>
        <w:r w:rsidRPr="00E52B69" w:rsidDel="008E4E6F">
          <w:rPr>
            <w:rFonts w:ascii="Times New Roman" w:hAnsi="Times New Roman"/>
            <w:color w:val="000000"/>
          </w:rPr>
          <w:delText>ity of Lowell.</w:delText>
        </w:r>
      </w:del>
    </w:p>
    <w:p w14:paraId="6B07C7C5" w14:textId="77777777" w:rsidR="00F11909" w:rsidRPr="008E4E6F" w:rsidRDefault="00F11909" w:rsidP="004451AC">
      <w:pPr>
        <w:ind w:left="720"/>
        <w:rPr>
          <w:rFonts w:ascii="Times New Roman" w:hAnsi="Times New Roman"/>
          <w:color w:val="000000"/>
          <w:rPrChange w:id="28" w:author="Donna Richards" w:date="2021-03-20T12:29:00Z">
            <w:rPr>
              <w:rFonts w:ascii="Times New Roman" w:hAnsi="Times New Roman"/>
              <w:color w:val="000000"/>
            </w:rPr>
          </w:rPrChange>
        </w:rPr>
        <w:pPrChange w:id="29" w:author="Donna Richards" w:date="2021-03-20T12:30:00Z">
          <w:pPr>
            <w:ind w:left="720"/>
          </w:pPr>
        </w:pPrChange>
      </w:pPr>
    </w:p>
    <w:p w14:paraId="2487C921" w14:textId="5C6B92FE" w:rsidR="00AD4070" w:rsidRPr="000B35F2" w:rsidRDefault="009504FB" w:rsidP="00C17665">
      <w:pPr>
        <w:rPr>
          <w:rFonts w:ascii="Times New Roman" w:hAnsi="Times New Roman"/>
          <w:bCs/>
          <w:color w:val="000000"/>
        </w:rPr>
      </w:pPr>
      <w:r w:rsidRPr="000B35F2">
        <w:rPr>
          <w:rFonts w:ascii="Times New Roman" w:hAnsi="Times New Roman"/>
          <w:bCs/>
          <w:color w:val="000000"/>
        </w:rPr>
        <w:t>Section 5</w:t>
      </w:r>
      <w:r w:rsidR="00AF6CA8">
        <w:rPr>
          <w:rFonts w:ascii="Times New Roman" w:hAnsi="Times New Roman"/>
          <w:bCs/>
          <w:color w:val="000000"/>
        </w:rPr>
        <w:t xml:space="preserve">   </w:t>
      </w:r>
      <w:r w:rsidR="00B468B7" w:rsidRPr="000B35F2">
        <w:rPr>
          <w:rFonts w:ascii="Times New Roman" w:hAnsi="Times New Roman"/>
          <w:bCs/>
          <w:color w:val="000000"/>
        </w:rPr>
        <w:t>Function</w:t>
      </w:r>
    </w:p>
    <w:p w14:paraId="083BB482" w14:textId="426DADDA" w:rsidR="009504FB" w:rsidRPr="00CB5479" w:rsidRDefault="00756C4A" w:rsidP="00B229A7">
      <w:pPr>
        <w:ind w:left="432"/>
        <w:jc w:val="both"/>
        <w:rPr>
          <w:rFonts w:ascii="Times New Roman" w:hAnsi="Times New Roman"/>
          <w:bCs/>
          <w:color w:val="000000"/>
        </w:rPr>
      </w:pPr>
      <w:ins w:id="30" w:author="Donna Richards" w:date="2021-03-20T12:45:00Z">
        <w:r w:rsidRPr="0070325B">
          <w:rPr>
            <w:rFonts w:ascii="Georgia" w:eastAsia="Times New Roman" w:hAnsi="Georgia"/>
            <w:color w:val="1B1C1C"/>
          </w:rPr>
          <w:t xml:space="preserve">The Library Board of Trustees have responsibility through the City of the general care, administration, and policy making for the library.  The Board engages in an ongoing planning process, which assesses the needs of the library and the role of the library in the community and ensure that the library develops to meet those needs. </w:t>
        </w:r>
        <w:r>
          <w:rPr>
            <w:rFonts w:ascii="Georgia" w:eastAsia="Times New Roman" w:hAnsi="Georgia"/>
            <w:color w:val="1B1C1C"/>
          </w:rPr>
          <w:t xml:space="preserve"> </w:t>
        </w:r>
      </w:ins>
      <w:del w:id="31" w:author="Donna Richards" w:date="2021-03-20T12:45:00Z">
        <w:r w:rsidR="00C17665" w:rsidDel="00A71AD1">
          <w:rPr>
            <w:rFonts w:ascii="Times New Roman" w:hAnsi="Times New Roman"/>
            <w:color w:val="000000"/>
          </w:rPr>
          <w:delText xml:space="preserve">The members of the </w:delText>
        </w:r>
        <w:r w:rsidR="00B468B7" w:rsidDel="00A71AD1">
          <w:rPr>
            <w:rFonts w:ascii="Times New Roman" w:hAnsi="Times New Roman"/>
            <w:color w:val="000000"/>
          </w:rPr>
          <w:delText>B</w:delText>
        </w:r>
        <w:r w:rsidR="00C17665" w:rsidDel="00A71AD1">
          <w:rPr>
            <w:rFonts w:ascii="Times New Roman" w:hAnsi="Times New Roman"/>
            <w:color w:val="000000"/>
          </w:rPr>
          <w:delText>oard</w:delText>
        </w:r>
        <w:r w:rsidR="00B468B7" w:rsidDel="00A71AD1">
          <w:rPr>
            <w:rFonts w:ascii="Times New Roman" w:hAnsi="Times New Roman"/>
            <w:color w:val="000000"/>
          </w:rPr>
          <w:delText xml:space="preserve"> </w:delText>
        </w:r>
        <w:r w:rsidR="009504FB" w:rsidDel="00A71AD1">
          <w:rPr>
            <w:rFonts w:ascii="Times New Roman" w:hAnsi="Times New Roman"/>
            <w:color w:val="000000"/>
          </w:rPr>
          <w:delText>shall have the general care and control of the library, the expenditure of the moneys appropriated therefore, and may make rules and regulations relating to the library, its officers and</w:delText>
        </w:r>
        <w:r w:rsidR="009504FB" w:rsidDel="00A71AD1">
          <w:rPr>
            <w:rFonts w:ascii="Times New Roman" w:hAnsi="Times New Roman"/>
            <w:b/>
            <w:color w:val="000000"/>
          </w:rPr>
          <w:delText xml:space="preserve"> </w:delText>
        </w:r>
        <w:r w:rsidR="009504FB" w:rsidRPr="00CB5479" w:rsidDel="00A71AD1">
          <w:rPr>
            <w:rFonts w:ascii="Times New Roman" w:hAnsi="Times New Roman"/>
            <w:bCs/>
            <w:color w:val="000000"/>
          </w:rPr>
          <w:delText>staff, and create policies to deal with established rules.</w:delText>
        </w:r>
      </w:del>
    </w:p>
    <w:p w14:paraId="75889792" w14:textId="77777777" w:rsidR="00364B84" w:rsidRDefault="00364B84" w:rsidP="00C17665">
      <w:pPr>
        <w:rPr>
          <w:rFonts w:ascii="Times New Roman" w:hAnsi="Times New Roman"/>
          <w:b/>
          <w:color w:val="000000"/>
        </w:rPr>
      </w:pPr>
    </w:p>
    <w:p w14:paraId="142BACA9" w14:textId="778B6780" w:rsidR="00AD4070" w:rsidRPr="00994001" w:rsidRDefault="009504FB">
      <w:pPr>
        <w:rPr>
          <w:rFonts w:ascii="Times New Roman" w:hAnsi="Times New Roman"/>
          <w:color w:val="000000"/>
          <w:szCs w:val="24"/>
        </w:rPr>
      </w:pPr>
      <w:r>
        <w:rPr>
          <w:rFonts w:ascii="Times New Roman" w:hAnsi="Times New Roman"/>
          <w:color w:val="000000"/>
        </w:rPr>
        <w:t>Section 6</w:t>
      </w:r>
      <w:r w:rsidR="00AF6CA8">
        <w:rPr>
          <w:rFonts w:ascii="Times New Roman" w:hAnsi="Times New Roman"/>
          <w:color w:val="000000"/>
        </w:rPr>
        <w:t xml:space="preserve">   </w:t>
      </w:r>
      <w:r w:rsidR="00AD4070" w:rsidRPr="00994001">
        <w:rPr>
          <w:rFonts w:ascii="Times New Roman" w:hAnsi="Times New Roman"/>
          <w:color w:val="000000"/>
          <w:szCs w:val="24"/>
        </w:rPr>
        <w:t>Report to the City Council</w:t>
      </w:r>
    </w:p>
    <w:p w14:paraId="18CA964A" w14:textId="77777777" w:rsidR="001266CA" w:rsidRDefault="001E6720" w:rsidP="00B229A7">
      <w:pPr>
        <w:ind w:left="432"/>
        <w:jc w:val="both"/>
        <w:rPr>
          <w:ins w:id="32" w:author="Donna Richards" w:date="2021-03-20T12:48:00Z"/>
          <w:rFonts w:ascii="Times New Roman" w:hAnsi="Times New Roman"/>
          <w:color w:val="232323"/>
          <w:szCs w:val="24"/>
          <w:shd w:val="clear" w:color="auto" w:fill="FFFFFF"/>
        </w:rPr>
      </w:pPr>
      <w:r w:rsidRPr="00E52B69">
        <w:rPr>
          <w:rFonts w:ascii="Times New Roman" w:hAnsi="Times New Roman"/>
          <w:color w:val="000000"/>
          <w:szCs w:val="24"/>
        </w:rPr>
        <w:t>Members of the</w:t>
      </w:r>
      <w:r w:rsidR="009504FB" w:rsidRPr="00E52B69">
        <w:rPr>
          <w:rFonts w:ascii="Times New Roman" w:hAnsi="Times New Roman"/>
          <w:color w:val="000000"/>
          <w:szCs w:val="24"/>
        </w:rPr>
        <w:t xml:space="preserve"> </w:t>
      </w:r>
      <w:r w:rsidRPr="00E52B69">
        <w:rPr>
          <w:rFonts w:ascii="Times New Roman" w:hAnsi="Times New Roman"/>
          <w:color w:val="000000"/>
          <w:szCs w:val="24"/>
        </w:rPr>
        <w:t xml:space="preserve">Board </w:t>
      </w:r>
      <w:r w:rsidR="004629D9" w:rsidRPr="00E52B69">
        <w:rPr>
          <w:rFonts w:ascii="Times New Roman" w:hAnsi="Times New Roman"/>
          <w:color w:val="000000"/>
          <w:szCs w:val="24"/>
        </w:rPr>
        <w:t xml:space="preserve">shall make a presentation </w:t>
      </w:r>
      <w:r w:rsidR="009504FB" w:rsidRPr="00E52B69">
        <w:rPr>
          <w:rFonts w:ascii="Times New Roman" w:hAnsi="Times New Roman"/>
          <w:color w:val="000000"/>
          <w:szCs w:val="24"/>
        </w:rPr>
        <w:t xml:space="preserve">to the </w:t>
      </w:r>
      <w:r w:rsidR="00B468B7" w:rsidRPr="00E52B69">
        <w:rPr>
          <w:rFonts w:ascii="Times New Roman" w:hAnsi="Times New Roman"/>
          <w:color w:val="000000"/>
          <w:szCs w:val="24"/>
        </w:rPr>
        <w:t xml:space="preserve">City Council </w:t>
      </w:r>
      <w:r w:rsidR="009504FB" w:rsidRPr="00E52B69">
        <w:rPr>
          <w:rFonts w:ascii="Times New Roman" w:hAnsi="Times New Roman"/>
          <w:color w:val="000000"/>
          <w:szCs w:val="24"/>
        </w:rPr>
        <w:t>annually</w:t>
      </w:r>
      <w:r w:rsidR="00B468B7" w:rsidRPr="00E52B69">
        <w:rPr>
          <w:rFonts w:ascii="Times New Roman" w:hAnsi="Times New Roman"/>
          <w:color w:val="000000"/>
          <w:szCs w:val="24"/>
        </w:rPr>
        <w:t xml:space="preserve"> in May</w:t>
      </w:r>
      <w:r w:rsidR="004629D9" w:rsidRPr="00E52B69">
        <w:rPr>
          <w:rFonts w:ascii="Times New Roman" w:hAnsi="Times New Roman"/>
          <w:color w:val="000000"/>
          <w:szCs w:val="24"/>
        </w:rPr>
        <w:t xml:space="preserve"> to update </w:t>
      </w:r>
      <w:r w:rsidR="009E1865" w:rsidRPr="00E52B69">
        <w:rPr>
          <w:rFonts w:ascii="Times New Roman" w:hAnsi="Times New Roman"/>
          <w:color w:val="000000"/>
          <w:szCs w:val="24"/>
        </w:rPr>
        <w:t xml:space="preserve">and highlight </w:t>
      </w:r>
      <w:r w:rsidR="00994001" w:rsidRPr="00E52B69">
        <w:rPr>
          <w:rFonts w:ascii="Times New Roman" w:hAnsi="Times New Roman"/>
          <w:color w:val="000000"/>
          <w:szCs w:val="24"/>
        </w:rPr>
        <w:t xml:space="preserve">current practices that guarantee </w:t>
      </w:r>
      <w:r w:rsidR="00982540" w:rsidRPr="00E52B69">
        <w:rPr>
          <w:rFonts w:ascii="Times New Roman" w:hAnsi="Times New Roman"/>
          <w:color w:val="333333"/>
          <w:szCs w:val="24"/>
          <w:shd w:val="clear" w:color="auto" w:fill="FFFFFF"/>
        </w:rPr>
        <w:t>knowledge and technology are available to all Pollard Memorial Library patrons</w:t>
      </w:r>
      <w:r w:rsidR="00994001" w:rsidRPr="00E52B69">
        <w:rPr>
          <w:rFonts w:ascii="Times New Roman" w:hAnsi="Times New Roman"/>
          <w:color w:val="333333"/>
          <w:szCs w:val="24"/>
          <w:shd w:val="clear" w:color="auto" w:fill="FFFFFF"/>
        </w:rPr>
        <w:t>,</w:t>
      </w:r>
      <w:r w:rsidR="00982540" w:rsidRPr="00E52B69">
        <w:rPr>
          <w:rFonts w:ascii="Times New Roman" w:hAnsi="Times New Roman"/>
          <w:color w:val="333333"/>
          <w:szCs w:val="24"/>
          <w:shd w:val="clear" w:color="auto" w:fill="FFFFFF"/>
        </w:rPr>
        <w:t xml:space="preserve"> </w:t>
      </w:r>
      <w:proofErr w:type="gramStart"/>
      <w:r w:rsidR="008F11BE" w:rsidRPr="00E52B69">
        <w:rPr>
          <w:rFonts w:ascii="Times New Roman" w:hAnsi="Times New Roman"/>
          <w:color w:val="000000"/>
          <w:szCs w:val="24"/>
        </w:rPr>
        <w:t>a</w:t>
      </w:r>
      <w:r w:rsidR="00994001" w:rsidRPr="00E52B69">
        <w:rPr>
          <w:rFonts w:ascii="Times New Roman" w:hAnsi="Times New Roman"/>
          <w:color w:val="000000"/>
          <w:szCs w:val="24"/>
        </w:rPr>
        <w:t>s well as,</w:t>
      </w:r>
      <w:proofErr w:type="gramEnd"/>
      <w:r w:rsidR="00994001" w:rsidRPr="00E52B69">
        <w:rPr>
          <w:rFonts w:ascii="Times New Roman" w:hAnsi="Times New Roman"/>
          <w:color w:val="000000"/>
          <w:szCs w:val="24"/>
        </w:rPr>
        <w:t xml:space="preserve"> </w:t>
      </w:r>
      <w:r w:rsidR="008F11BE" w:rsidRPr="00E52B69">
        <w:rPr>
          <w:rFonts w:ascii="Times New Roman" w:hAnsi="Times New Roman"/>
          <w:color w:val="000000"/>
          <w:szCs w:val="24"/>
        </w:rPr>
        <w:t xml:space="preserve">advocate for </w:t>
      </w:r>
      <w:r w:rsidR="009E1865" w:rsidRPr="00E52B69">
        <w:rPr>
          <w:rFonts w:ascii="Times New Roman" w:hAnsi="Times New Roman"/>
          <w:color w:val="000000"/>
          <w:szCs w:val="24"/>
        </w:rPr>
        <w:t xml:space="preserve">most pertinent </w:t>
      </w:r>
      <w:r w:rsidR="008F11BE" w:rsidRPr="00E52B69">
        <w:rPr>
          <w:rFonts w:ascii="Times New Roman" w:hAnsi="Times New Roman"/>
          <w:color w:val="000000"/>
          <w:szCs w:val="24"/>
        </w:rPr>
        <w:t xml:space="preserve">concerns </w:t>
      </w:r>
      <w:r w:rsidR="009E1865" w:rsidRPr="00E52B69">
        <w:rPr>
          <w:rFonts w:ascii="Times New Roman" w:hAnsi="Times New Roman"/>
          <w:color w:val="000000"/>
          <w:szCs w:val="24"/>
        </w:rPr>
        <w:t xml:space="preserve">to </w:t>
      </w:r>
      <w:r w:rsidR="001C12DC" w:rsidRPr="00E52B69">
        <w:rPr>
          <w:rFonts w:ascii="Times New Roman" w:hAnsi="Times New Roman"/>
          <w:color w:val="000000"/>
          <w:szCs w:val="24"/>
        </w:rPr>
        <w:t>ensur</w:t>
      </w:r>
      <w:r w:rsidR="008F11BE" w:rsidRPr="00E52B69">
        <w:rPr>
          <w:rFonts w:ascii="Times New Roman" w:hAnsi="Times New Roman"/>
          <w:color w:val="000000"/>
          <w:szCs w:val="24"/>
        </w:rPr>
        <w:t>e</w:t>
      </w:r>
      <w:r w:rsidR="001C12DC" w:rsidRPr="00E52B69">
        <w:rPr>
          <w:rFonts w:ascii="Times New Roman" w:hAnsi="Times New Roman"/>
          <w:color w:val="000000"/>
          <w:szCs w:val="24"/>
        </w:rPr>
        <w:t xml:space="preserve"> </w:t>
      </w:r>
      <w:r w:rsidR="001C12DC" w:rsidRPr="00E52B69">
        <w:rPr>
          <w:rFonts w:ascii="Times New Roman" w:hAnsi="Times New Roman"/>
          <w:color w:val="232323"/>
          <w:szCs w:val="24"/>
          <w:shd w:val="clear" w:color="auto" w:fill="FFFFFF"/>
        </w:rPr>
        <w:t xml:space="preserve">the library </w:t>
      </w:r>
      <w:r w:rsidR="00994001" w:rsidRPr="00E52B69">
        <w:rPr>
          <w:rFonts w:ascii="Times New Roman" w:hAnsi="Times New Roman"/>
          <w:color w:val="232323"/>
          <w:szCs w:val="24"/>
          <w:shd w:val="clear" w:color="auto" w:fill="FFFFFF"/>
        </w:rPr>
        <w:t xml:space="preserve">continues to </w:t>
      </w:r>
      <w:r w:rsidR="001C12DC" w:rsidRPr="00E52B69">
        <w:rPr>
          <w:rFonts w:ascii="Times New Roman" w:hAnsi="Times New Roman"/>
          <w:color w:val="232323"/>
          <w:szCs w:val="24"/>
          <w:shd w:val="clear" w:color="auto" w:fill="FFFFFF"/>
        </w:rPr>
        <w:t xml:space="preserve">meet the needs of the community. </w:t>
      </w:r>
    </w:p>
    <w:p w14:paraId="6BD68B1C" w14:textId="77777777" w:rsidR="001266CA" w:rsidRDefault="001266CA" w:rsidP="00B229A7">
      <w:pPr>
        <w:ind w:left="432"/>
        <w:jc w:val="both"/>
        <w:rPr>
          <w:ins w:id="33" w:author="Donna Richards" w:date="2021-03-20T12:48:00Z"/>
          <w:rFonts w:ascii="Times New Roman" w:hAnsi="Times New Roman"/>
          <w:color w:val="232323"/>
          <w:szCs w:val="24"/>
          <w:shd w:val="clear" w:color="auto" w:fill="FFFFFF"/>
        </w:rPr>
      </w:pPr>
    </w:p>
    <w:p w14:paraId="56365A7A" w14:textId="61E3A301" w:rsidR="00A578A1" w:rsidRDefault="00DA28A6" w:rsidP="00A578A1">
      <w:pPr>
        <w:jc w:val="both"/>
        <w:rPr>
          <w:ins w:id="34" w:author="Donna Richards" w:date="2021-03-20T12:49:00Z"/>
          <w:rFonts w:ascii="Times New Roman" w:hAnsi="Times New Roman"/>
          <w:color w:val="232323"/>
          <w:szCs w:val="24"/>
          <w:shd w:val="clear" w:color="auto" w:fill="FFFFFF"/>
        </w:rPr>
        <w:pPrChange w:id="35" w:author="Donna Richards" w:date="2021-03-20T12:50:00Z">
          <w:pPr>
            <w:ind w:left="432"/>
            <w:jc w:val="both"/>
          </w:pPr>
        </w:pPrChange>
      </w:pPr>
      <w:ins w:id="36" w:author="Donna Richards" w:date="2021-03-20T12:49:00Z">
        <w:r>
          <w:rPr>
            <w:rFonts w:ascii="Times New Roman" w:hAnsi="Times New Roman"/>
            <w:color w:val="232323"/>
            <w:szCs w:val="24"/>
            <w:shd w:val="clear" w:color="auto" w:fill="FFFFFF"/>
          </w:rPr>
          <w:t xml:space="preserve">Section </w:t>
        </w:r>
        <w:r w:rsidR="00A578A1">
          <w:rPr>
            <w:rFonts w:ascii="Times New Roman" w:hAnsi="Times New Roman"/>
            <w:color w:val="232323"/>
            <w:szCs w:val="24"/>
            <w:shd w:val="clear" w:color="auto" w:fill="FFFFFF"/>
          </w:rPr>
          <w:t xml:space="preserve">7   Library </w:t>
        </w:r>
      </w:ins>
      <w:ins w:id="37" w:author="Donna Richards" w:date="2021-03-20T12:50:00Z">
        <w:r w:rsidR="00A578A1">
          <w:rPr>
            <w:rFonts w:ascii="Times New Roman" w:hAnsi="Times New Roman"/>
            <w:color w:val="232323"/>
            <w:szCs w:val="24"/>
            <w:shd w:val="clear" w:color="auto" w:fill="FFFFFF"/>
          </w:rPr>
          <w:t>Director’s Report</w:t>
        </w:r>
      </w:ins>
    </w:p>
    <w:p w14:paraId="6A8B832B" w14:textId="6B91DF74" w:rsidR="009504FB" w:rsidRDefault="004629D9" w:rsidP="00B229A7">
      <w:pPr>
        <w:ind w:left="432"/>
        <w:jc w:val="both"/>
        <w:rPr>
          <w:rFonts w:ascii="Times New Roman" w:hAnsi="Times New Roman"/>
          <w:color w:val="000000"/>
        </w:rPr>
      </w:pPr>
      <w:r w:rsidRPr="00E52B69">
        <w:rPr>
          <w:rFonts w:ascii="Times New Roman" w:hAnsi="Times New Roman"/>
          <w:color w:val="000000"/>
          <w:szCs w:val="24"/>
        </w:rPr>
        <w:t>T</w:t>
      </w:r>
      <w:r w:rsidR="009504FB" w:rsidRPr="00E52B69">
        <w:rPr>
          <w:rFonts w:ascii="Times New Roman" w:hAnsi="Times New Roman"/>
          <w:color w:val="000000"/>
          <w:szCs w:val="24"/>
        </w:rPr>
        <w:t xml:space="preserve">he </w:t>
      </w:r>
      <w:r w:rsidR="001E6720" w:rsidRPr="00E52B69">
        <w:rPr>
          <w:rFonts w:ascii="Times New Roman" w:hAnsi="Times New Roman"/>
          <w:color w:val="000000"/>
          <w:szCs w:val="24"/>
        </w:rPr>
        <w:t xml:space="preserve">Board </w:t>
      </w:r>
      <w:r w:rsidRPr="00E52B69">
        <w:rPr>
          <w:rFonts w:ascii="Times New Roman" w:hAnsi="Times New Roman"/>
          <w:color w:val="000000"/>
          <w:szCs w:val="24"/>
        </w:rPr>
        <w:t xml:space="preserve">shall </w:t>
      </w:r>
      <w:ins w:id="38" w:author="Donna Richards" w:date="2021-03-20T12:46:00Z">
        <w:r w:rsidR="00002F91">
          <w:rPr>
            <w:rFonts w:ascii="Times New Roman" w:hAnsi="Times New Roman"/>
            <w:color w:val="000000"/>
            <w:szCs w:val="24"/>
          </w:rPr>
          <w:t>review</w:t>
        </w:r>
        <w:r w:rsidR="00E552F3">
          <w:rPr>
            <w:rFonts w:ascii="Times New Roman" w:hAnsi="Times New Roman"/>
            <w:color w:val="000000"/>
            <w:szCs w:val="24"/>
          </w:rPr>
          <w:t xml:space="preserve"> </w:t>
        </w:r>
      </w:ins>
      <w:del w:id="39" w:author="Donna Richards" w:date="2021-03-20T12:46:00Z">
        <w:r w:rsidRPr="00E52B69" w:rsidDel="00E552F3">
          <w:rPr>
            <w:rFonts w:ascii="Times New Roman" w:hAnsi="Times New Roman"/>
            <w:color w:val="000000"/>
            <w:szCs w:val="24"/>
          </w:rPr>
          <w:delText xml:space="preserve">provide a </w:delText>
        </w:r>
      </w:del>
      <w:ins w:id="40" w:author="Donna Richards" w:date="2021-03-20T12:47:00Z">
        <w:r w:rsidR="00E552F3">
          <w:rPr>
            <w:rFonts w:ascii="Times New Roman" w:hAnsi="Times New Roman"/>
            <w:color w:val="000000"/>
            <w:szCs w:val="24"/>
          </w:rPr>
          <w:t xml:space="preserve">the Director’s monthly </w:t>
        </w:r>
      </w:ins>
      <w:r w:rsidRPr="00E52B69">
        <w:rPr>
          <w:rFonts w:ascii="Times New Roman" w:hAnsi="Times New Roman"/>
          <w:color w:val="000000"/>
          <w:szCs w:val="24"/>
        </w:rPr>
        <w:t xml:space="preserve">written report(s) to include: </w:t>
      </w:r>
      <w:r w:rsidR="009504FB" w:rsidRPr="00E52B69">
        <w:rPr>
          <w:rFonts w:ascii="Times New Roman" w:hAnsi="Times New Roman"/>
          <w:color w:val="000000"/>
        </w:rPr>
        <w:t xml:space="preserve">receipts and expenditures on account of the library, the number of volumes purchased during the year, the total number of volumes in the library, the number of volumes used during the year, the number of borrowers registered during the year, the number of persons entitled to draw books for home use, </w:t>
      </w:r>
      <w:r w:rsidRPr="00E52B69">
        <w:rPr>
          <w:rFonts w:ascii="Times New Roman" w:hAnsi="Times New Roman"/>
          <w:color w:val="000000"/>
        </w:rPr>
        <w:t xml:space="preserve">programs and services offered and any </w:t>
      </w:r>
      <w:r w:rsidR="009504FB" w:rsidRPr="00E52B69">
        <w:rPr>
          <w:rFonts w:ascii="Times New Roman" w:hAnsi="Times New Roman"/>
          <w:color w:val="000000"/>
        </w:rPr>
        <w:t xml:space="preserve">other information they may deem </w:t>
      </w:r>
      <w:r w:rsidRPr="00E52B69">
        <w:rPr>
          <w:rFonts w:ascii="Times New Roman" w:hAnsi="Times New Roman"/>
          <w:color w:val="000000"/>
        </w:rPr>
        <w:t xml:space="preserve">important </w:t>
      </w:r>
      <w:r w:rsidR="009504FB" w:rsidRPr="00E52B69">
        <w:rPr>
          <w:rFonts w:ascii="Times New Roman" w:hAnsi="Times New Roman"/>
          <w:color w:val="000000"/>
        </w:rPr>
        <w:t>to communicate.</w:t>
      </w:r>
    </w:p>
    <w:p w14:paraId="0BC53D3C" w14:textId="77777777" w:rsidR="009504FB" w:rsidRDefault="009504FB">
      <w:pPr>
        <w:rPr>
          <w:rFonts w:ascii="Times New Roman" w:hAnsi="Times New Roman"/>
          <w:color w:val="000000"/>
        </w:rPr>
      </w:pPr>
    </w:p>
    <w:p w14:paraId="28CAED15" w14:textId="7EE76B6F" w:rsidR="009504FB" w:rsidRDefault="009504FB">
      <w:pPr>
        <w:rPr>
          <w:rFonts w:ascii="Times New Roman" w:hAnsi="Times New Roman"/>
          <w:color w:val="000000"/>
        </w:rPr>
      </w:pPr>
      <w:r>
        <w:rPr>
          <w:rFonts w:ascii="Times New Roman" w:hAnsi="Times New Roman"/>
          <w:b/>
          <w:color w:val="000000"/>
        </w:rPr>
        <w:t>ARTICLE III</w:t>
      </w:r>
      <w:r>
        <w:rPr>
          <w:rFonts w:ascii="Times New Roman" w:hAnsi="Times New Roman"/>
          <w:b/>
          <w:color w:val="000000"/>
        </w:rPr>
        <w:tab/>
        <w:t>Board of Trustees</w:t>
      </w:r>
    </w:p>
    <w:p w14:paraId="0BF600A5" w14:textId="77777777" w:rsidR="009504FB" w:rsidRPr="00EC1B40" w:rsidRDefault="009504FB">
      <w:pPr>
        <w:rPr>
          <w:rFonts w:ascii="Times New Roman" w:hAnsi="Times New Roman"/>
          <w:color w:val="000000"/>
          <w:sz w:val="16"/>
          <w:szCs w:val="16"/>
        </w:rPr>
      </w:pPr>
    </w:p>
    <w:p w14:paraId="77836E63" w14:textId="256EBE2A" w:rsidR="009504FB" w:rsidRDefault="009504FB">
      <w:pPr>
        <w:rPr>
          <w:rFonts w:ascii="Times New Roman" w:hAnsi="Times New Roman"/>
          <w:color w:val="000000"/>
        </w:rPr>
      </w:pPr>
      <w:r>
        <w:rPr>
          <w:rFonts w:ascii="Times New Roman" w:hAnsi="Times New Roman"/>
          <w:color w:val="000000"/>
        </w:rPr>
        <w:t>Section 1</w:t>
      </w:r>
      <w:r w:rsidR="00AF6CA8">
        <w:rPr>
          <w:rFonts w:ascii="Times New Roman" w:hAnsi="Times New Roman"/>
          <w:color w:val="000000"/>
        </w:rPr>
        <w:t xml:space="preserve">   </w:t>
      </w:r>
      <w:r>
        <w:rPr>
          <w:rFonts w:ascii="Times New Roman" w:hAnsi="Times New Roman"/>
          <w:color w:val="000000"/>
        </w:rPr>
        <w:t>Offices</w:t>
      </w:r>
    </w:p>
    <w:p w14:paraId="082ED1DE" w14:textId="777D94A8" w:rsidR="009504FB" w:rsidRDefault="009504FB" w:rsidP="00B229A7">
      <w:pPr>
        <w:ind w:left="432"/>
        <w:jc w:val="both"/>
        <w:rPr>
          <w:rFonts w:ascii="Times New Roman" w:hAnsi="Times New Roman"/>
          <w:color w:val="000000"/>
        </w:rPr>
      </w:pPr>
      <w:r>
        <w:rPr>
          <w:rFonts w:ascii="Times New Roman" w:hAnsi="Times New Roman"/>
          <w:color w:val="000000"/>
        </w:rPr>
        <w:t xml:space="preserve">The officers of the Pollard Memorial Library Board of Trustees shall be a Chair, Vice-Chair and Secretary. </w:t>
      </w:r>
      <w:del w:id="41" w:author="Donna Richards" w:date="2021-03-20T12:50:00Z">
        <w:r w:rsidDel="00FB0AC6">
          <w:rPr>
            <w:rFonts w:ascii="Times New Roman" w:hAnsi="Times New Roman"/>
            <w:color w:val="000000"/>
          </w:rPr>
          <w:delText xml:space="preserve">The officers shall be elected to no more than two successive terms.  </w:delText>
        </w:r>
      </w:del>
      <w:r>
        <w:rPr>
          <w:rFonts w:ascii="Times New Roman" w:hAnsi="Times New Roman"/>
          <w:color w:val="000000"/>
        </w:rPr>
        <w:t>The City Manager</w:t>
      </w:r>
      <w:r w:rsidR="00ED6908">
        <w:rPr>
          <w:rFonts w:ascii="Times New Roman" w:hAnsi="Times New Roman"/>
          <w:color w:val="000000"/>
        </w:rPr>
        <w:t>, or his/her designee,</w:t>
      </w:r>
      <w:r w:rsidR="001E6720">
        <w:rPr>
          <w:rFonts w:ascii="Times New Roman" w:hAnsi="Times New Roman"/>
          <w:color w:val="000000"/>
        </w:rPr>
        <w:t xml:space="preserve"> </w:t>
      </w:r>
      <w:r>
        <w:rPr>
          <w:rFonts w:ascii="Times New Roman" w:hAnsi="Times New Roman"/>
          <w:color w:val="000000"/>
        </w:rPr>
        <w:t>shall serve as President ex-officio.</w:t>
      </w:r>
    </w:p>
    <w:p w14:paraId="0735D58B" w14:textId="77777777" w:rsidR="000B35F2" w:rsidRDefault="000B35F2" w:rsidP="00B229A7">
      <w:pPr>
        <w:ind w:left="432"/>
        <w:rPr>
          <w:rFonts w:ascii="Times New Roman" w:hAnsi="Times New Roman"/>
          <w:color w:val="000000"/>
        </w:rPr>
      </w:pPr>
    </w:p>
    <w:p w14:paraId="374DE933" w14:textId="77777777" w:rsidR="009504FB" w:rsidRDefault="009504FB" w:rsidP="00B229A7">
      <w:pPr>
        <w:ind w:left="432"/>
        <w:rPr>
          <w:rFonts w:ascii="Times New Roman" w:hAnsi="Times New Roman"/>
          <w:color w:val="000000"/>
        </w:rPr>
      </w:pPr>
      <w:r>
        <w:rPr>
          <w:rFonts w:ascii="Times New Roman" w:hAnsi="Times New Roman"/>
          <w:color w:val="000000"/>
        </w:rPr>
        <w:t>The Board at its Annual Meeting shall elect the Chair, Vice Chair and Secretary, for the term of one year. They shall hold office until the next Annual Meeting of the Board and until their respective successors are elected.</w:t>
      </w:r>
    </w:p>
    <w:p w14:paraId="42F809BE" w14:textId="77777777" w:rsidR="009504FB" w:rsidRDefault="009504FB">
      <w:pPr>
        <w:rPr>
          <w:rFonts w:ascii="Times New Roman" w:hAnsi="Times New Roman"/>
          <w:color w:val="000000"/>
        </w:rPr>
      </w:pPr>
    </w:p>
    <w:p w14:paraId="409A8B0D" w14:textId="65047353" w:rsidR="009504FB" w:rsidRDefault="009504FB">
      <w:pPr>
        <w:rPr>
          <w:rFonts w:ascii="Times New Roman" w:hAnsi="Times New Roman"/>
          <w:color w:val="000000"/>
        </w:rPr>
      </w:pPr>
      <w:r>
        <w:rPr>
          <w:rFonts w:ascii="Times New Roman" w:hAnsi="Times New Roman"/>
          <w:color w:val="000000"/>
        </w:rPr>
        <w:t>Section 2</w:t>
      </w:r>
      <w:r w:rsidR="00AF6CA8">
        <w:rPr>
          <w:rFonts w:ascii="Times New Roman" w:hAnsi="Times New Roman"/>
          <w:color w:val="000000"/>
        </w:rPr>
        <w:t xml:space="preserve">   </w:t>
      </w:r>
      <w:r>
        <w:rPr>
          <w:rFonts w:ascii="Times New Roman" w:hAnsi="Times New Roman"/>
          <w:color w:val="000000"/>
        </w:rPr>
        <w:t>Duties of the Chair</w:t>
      </w:r>
    </w:p>
    <w:p w14:paraId="03D54113" w14:textId="77777777" w:rsidR="009504FB" w:rsidRDefault="009504FB" w:rsidP="00763959">
      <w:pPr>
        <w:numPr>
          <w:ilvl w:val="0"/>
          <w:numId w:val="14"/>
        </w:numPr>
        <w:rPr>
          <w:rFonts w:ascii="Times New Roman" w:hAnsi="Times New Roman"/>
          <w:color w:val="000000"/>
        </w:rPr>
      </w:pPr>
      <w:r>
        <w:rPr>
          <w:rFonts w:ascii="Times New Roman" w:hAnsi="Times New Roman"/>
          <w:color w:val="000000"/>
        </w:rPr>
        <w:t>serve as presiding member at all meeting</w:t>
      </w:r>
      <w:r w:rsidR="00ED6908">
        <w:rPr>
          <w:rFonts w:ascii="Times New Roman" w:hAnsi="Times New Roman"/>
          <w:color w:val="000000"/>
        </w:rPr>
        <w:t>s</w:t>
      </w:r>
      <w:r>
        <w:rPr>
          <w:rFonts w:ascii="Times New Roman" w:hAnsi="Times New Roman"/>
          <w:color w:val="000000"/>
        </w:rPr>
        <w:t xml:space="preserve"> of the </w:t>
      </w:r>
      <w:proofErr w:type="gramStart"/>
      <w:r>
        <w:rPr>
          <w:rFonts w:ascii="Times New Roman" w:hAnsi="Times New Roman"/>
          <w:color w:val="000000"/>
        </w:rPr>
        <w:t>Board</w:t>
      </w:r>
      <w:proofErr w:type="gramEnd"/>
    </w:p>
    <w:p w14:paraId="272E3718" w14:textId="77777777" w:rsidR="009504FB" w:rsidRDefault="009504FB" w:rsidP="00763959">
      <w:pPr>
        <w:numPr>
          <w:ilvl w:val="0"/>
          <w:numId w:val="14"/>
        </w:numPr>
        <w:rPr>
          <w:rFonts w:ascii="Times New Roman" w:hAnsi="Times New Roman"/>
          <w:color w:val="000000"/>
        </w:rPr>
      </w:pPr>
      <w:r>
        <w:rPr>
          <w:rFonts w:ascii="Times New Roman" w:hAnsi="Times New Roman"/>
          <w:color w:val="000000"/>
        </w:rPr>
        <w:t xml:space="preserve">call special meetings of the </w:t>
      </w:r>
      <w:proofErr w:type="gramStart"/>
      <w:r>
        <w:rPr>
          <w:rFonts w:ascii="Times New Roman" w:hAnsi="Times New Roman"/>
          <w:color w:val="000000"/>
        </w:rPr>
        <w:t>Board</w:t>
      </w:r>
      <w:proofErr w:type="gramEnd"/>
    </w:p>
    <w:p w14:paraId="3304483F" w14:textId="77777777" w:rsidR="009504FB" w:rsidRDefault="009504FB" w:rsidP="00763959">
      <w:pPr>
        <w:numPr>
          <w:ilvl w:val="0"/>
          <w:numId w:val="14"/>
        </w:numPr>
        <w:rPr>
          <w:rFonts w:ascii="Times New Roman" w:hAnsi="Times New Roman"/>
          <w:color w:val="000000"/>
        </w:rPr>
      </w:pPr>
      <w:r>
        <w:rPr>
          <w:rFonts w:ascii="Times New Roman" w:hAnsi="Times New Roman"/>
          <w:color w:val="000000"/>
        </w:rPr>
        <w:t xml:space="preserve">serve ex-officio as a member of all committees of the </w:t>
      </w:r>
      <w:proofErr w:type="gramStart"/>
      <w:r>
        <w:rPr>
          <w:rFonts w:ascii="Times New Roman" w:hAnsi="Times New Roman"/>
          <w:color w:val="000000"/>
        </w:rPr>
        <w:t>Board</w:t>
      </w:r>
      <w:proofErr w:type="gramEnd"/>
    </w:p>
    <w:p w14:paraId="46545906" w14:textId="77777777" w:rsidR="009504FB" w:rsidRDefault="009504FB">
      <w:pPr>
        <w:rPr>
          <w:rFonts w:ascii="Times New Roman" w:hAnsi="Times New Roman"/>
          <w:color w:val="000000"/>
        </w:rPr>
      </w:pPr>
    </w:p>
    <w:p w14:paraId="2CE8279A" w14:textId="6F968B79" w:rsidR="009504FB" w:rsidRDefault="009504FB">
      <w:pPr>
        <w:rPr>
          <w:rFonts w:ascii="Times New Roman" w:hAnsi="Times New Roman"/>
          <w:color w:val="000000"/>
        </w:rPr>
      </w:pPr>
      <w:r>
        <w:rPr>
          <w:rFonts w:ascii="Times New Roman" w:hAnsi="Times New Roman"/>
          <w:color w:val="000000"/>
        </w:rPr>
        <w:t>Section 3</w:t>
      </w:r>
      <w:r w:rsidR="00AF6CA8">
        <w:rPr>
          <w:rFonts w:ascii="Times New Roman" w:hAnsi="Times New Roman"/>
          <w:color w:val="000000"/>
        </w:rPr>
        <w:t xml:space="preserve">   </w:t>
      </w:r>
      <w:r>
        <w:rPr>
          <w:rFonts w:ascii="Times New Roman" w:hAnsi="Times New Roman"/>
          <w:color w:val="000000"/>
        </w:rPr>
        <w:t>Duties of the Vice-Chair</w:t>
      </w:r>
    </w:p>
    <w:p w14:paraId="6144126A" w14:textId="49F7863E" w:rsidR="00D41AED" w:rsidRPr="00E52B69" w:rsidRDefault="009504FB" w:rsidP="00763959">
      <w:pPr>
        <w:numPr>
          <w:ilvl w:val="0"/>
          <w:numId w:val="15"/>
        </w:numPr>
        <w:rPr>
          <w:rFonts w:ascii="Times New Roman" w:hAnsi="Times New Roman"/>
          <w:color w:val="000000"/>
        </w:rPr>
      </w:pPr>
      <w:r w:rsidRPr="00E52B69">
        <w:rPr>
          <w:rFonts w:ascii="Times New Roman" w:hAnsi="Times New Roman"/>
          <w:color w:val="000000"/>
        </w:rPr>
        <w:t xml:space="preserve">perform the duties of </w:t>
      </w:r>
      <w:r w:rsidR="00ED6908" w:rsidRPr="00E52B69">
        <w:rPr>
          <w:rFonts w:ascii="Times New Roman" w:hAnsi="Times New Roman"/>
          <w:color w:val="000000"/>
        </w:rPr>
        <w:t>t</w:t>
      </w:r>
      <w:r w:rsidRPr="00E52B69">
        <w:rPr>
          <w:rFonts w:ascii="Times New Roman" w:hAnsi="Times New Roman"/>
          <w:color w:val="000000"/>
        </w:rPr>
        <w:t>he Chair at the request of the Chair or in the Chair’s absence</w:t>
      </w:r>
    </w:p>
    <w:p w14:paraId="0B8353B0" w14:textId="77777777" w:rsidR="00D41AED" w:rsidRPr="00E52B69" w:rsidRDefault="00D41AED" w:rsidP="00D41AED">
      <w:pPr>
        <w:rPr>
          <w:rFonts w:ascii="Times New Roman" w:hAnsi="Times New Roman"/>
          <w:color w:val="000000"/>
        </w:rPr>
      </w:pPr>
    </w:p>
    <w:p w14:paraId="482E3EFC" w14:textId="2EDACB62" w:rsidR="009504FB" w:rsidRPr="00E52B69" w:rsidRDefault="009504FB">
      <w:pPr>
        <w:rPr>
          <w:rFonts w:ascii="Times New Roman" w:hAnsi="Times New Roman"/>
          <w:color w:val="000000"/>
        </w:rPr>
      </w:pPr>
      <w:r w:rsidRPr="00E52B69">
        <w:rPr>
          <w:rFonts w:ascii="Times New Roman" w:hAnsi="Times New Roman"/>
          <w:color w:val="000000"/>
        </w:rPr>
        <w:t>Section 4</w:t>
      </w:r>
      <w:r w:rsidR="00AF6CA8" w:rsidRPr="00E52B69">
        <w:rPr>
          <w:rFonts w:ascii="Times New Roman" w:hAnsi="Times New Roman"/>
          <w:color w:val="000000"/>
        </w:rPr>
        <w:t xml:space="preserve">   </w:t>
      </w:r>
      <w:r w:rsidRPr="00E52B69">
        <w:rPr>
          <w:rFonts w:ascii="Times New Roman" w:hAnsi="Times New Roman"/>
          <w:color w:val="000000"/>
        </w:rPr>
        <w:t xml:space="preserve">Duties of the </w:t>
      </w:r>
      <w:r w:rsidR="00F96E5E" w:rsidRPr="00E52B69">
        <w:rPr>
          <w:rFonts w:ascii="Times New Roman" w:hAnsi="Times New Roman"/>
          <w:color w:val="000000"/>
        </w:rPr>
        <w:t>Secretary</w:t>
      </w:r>
    </w:p>
    <w:p w14:paraId="31331E4B" w14:textId="77777777" w:rsidR="009504FB" w:rsidRDefault="009504FB" w:rsidP="00763959">
      <w:pPr>
        <w:numPr>
          <w:ilvl w:val="0"/>
          <w:numId w:val="16"/>
        </w:numPr>
        <w:rPr>
          <w:rFonts w:ascii="Times New Roman" w:hAnsi="Times New Roman"/>
          <w:color w:val="000000"/>
        </w:rPr>
      </w:pPr>
      <w:r w:rsidRPr="00E52B69">
        <w:rPr>
          <w:rFonts w:ascii="Times New Roman" w:hAnsi="Times New Roman"/>
          <w:color w:val="000000"/>
        </w:rPr>
        <w:t>keep a true</w:t>
      </w:r>
      <w:r>
        <w:rPr>
          <w:rFonts w:ascii="Times New Roman" w:hAnsi="Times New Roman"/>
          <w:color w:val="000000"/>
        </w:rPr>
        <w:t xml:space="preserve"> and accurate record of all meetings of the </w:t>
      </w:r>
      <w:proofErr w:type="gramStart"/>
      <w:r>
        <w:rPr>
          <w:rFonts w:ascii="Times New Roman" w:hAnsi="Times New Roman"/>
          <w:color w:val="000000"/>
        </w:rPr>
        <w:t>Board</w:t>
      </w:r>
      <w:proofErr w:type="gramEnd"/>
    </w:p>
    <w:p w14:paraId="43444C0A" w14:textId="77777777" w:rsidR="009504FB" w:rsidRDefault="009504FB" w:rsidP="00763959">
      <w:pPr>
        <w:numPr>
          <w:ilvl w:val="0"/>
          <w:numId w:val="16"/>
        </w:numPr>
        <w:rPr>
          <w:rFonts w:ascii="Times New Roman" w:hAnsi="Times New Roman"/>
          <w:color w:val="000000"/>
        </w:rPr>
      </w:pPr>
      <w:r>
        <w:rPr>
          <w:rFonts w:ascii="Times New Roman" w:hAnsi="Times New Roman"/>
          <w:color w:val="000000"/>
        </w:rPr>
        <w:t xml:space="preserve">perform such other duties as are generally associated with that </w:t>
      </w:r>
      <w:proofErr w:type="gramStart"/>
      <w:r>
        <w:rPr>
          <w:rFonts w:ascii="Times New Roman" w:hAnsi="Times New Roman"/>
          <w:color w:val="000000"/>
        </w:rPr>
        <w:t>office</w:t>
      </w:r>
      <w:proofErr w:type="gramEnd"/>
    </w:p>
    <w:p w14:paraId="2E25F6BF" w14:textId="77777777" w:rsidR="009504FB" w:rsidRDefault="009504FB">
      <w:pPr>
        <w:rPr>
          <w:rFonts w:ascii="Times New Roman" w:hAnsi="Times New Roman"/>
          <w:color w:val="000000"/>
        </w:rPr>
      </w:pPr>
    </w:p>
    <w:p w14:paraId="0177D26F" w14:textId="0F118DD1" w:rsidR="009504FB" w:rsidRDefault="009504FB">
      <w:pPr>
        <w:rPr>
          <w:rFonts w:ascii="Times New Roman" w:hAnsi="Times New Roman"/>
          <w:b/>
          <w:color w:val="000000"/>
        </w:rPr>
      </w:pPr>
      <w:r>
        <w:rPr>
          <w:rFonts w:ascii="Times New Roman" w:hAnsi="Times New Roman"/>
          <w:b/>
          <w:color w:val="000000"/>
        </w:rPr>
        <w:t>ARTICLE IV</w:t>
      </w:r>
      <w:r>
        <w:rPr>
          <w:rFonts w:ascii="Times New Roman" w:hAnsi="Times New Roman"/>
          <w:b/>
          <w:color w:val="000000"/>
        </w:rPr>
        <w:tab/>
        <w:t>Library Director</w:t>
      </w:r>
    </w:p>
    <w:p w14:paraId="6CD0A604" w14:textId="77777777" w:rsidR="00EC1B40" w:rsidRPr="00EC1B40" w:rsidRDefault="00EC1B40">
      <w:pPr>
        <w:rPr>
          <w:rFonts w:ascii="Times New Roman" w:hAnsi="Times New Roman"/>
          <w:b/>
          <w:color w:val="000000"/>
          <w:sz w:val="16"/>
          <w:szCs w:val="16"/>
        </w:rPr>
      </w:pPr>
    </w:p>
    <w:p w14:paraId="1B7DE26A" w14:textId="6001709C" w:rsidR="00ED6908" w:rsidRPr="000B35F2" w:rsidRDefault="00ED6908" w:rsidP="006540AE">
      <w:pPr>
        <w:jc w:val="both"/>
        <w:rPr>
          <w:rFonts w:ascii="Times New Roman" w:hAnsi="Times New Roman"/>
          <w:bCs/>
          <w:color w:val="000000"/>
        </w:rPr>
      </w:pPr>
      <w:r w:rsidRPr="000B35F2">
        <w:rPr>
          <w:rFonts w:ascii="Times New Roman" w:hAnsi="Times New Roman"/>
          <w:bCs/>
          <w:color w:val="000000"/>
        </w:rPr>
        <w:t xml:space="preserve">The Library Director </w:t>
      </w:r>
      <w:r w:rsidR="00F648DC">
        <w:rPr>
          <w:rFonts w:ascii="Times New Roman" w:hAnsi="Times New Roman"/>
          <w:bCs/>
          <w:color w:val="000000"/>
        </w:rPr>
        <w:t xml:space="preserve">or designee </w:t>
      </w:r>
      <w:r w:rsidRPr="000B35F2">
        <w:rPr>
          <w:rFonts w:ascii="Times New Roman" w:hAnsi="Times New Roman"/>
          <w:bCs/>
          <w:color w:val="000000"/>
        </w:rPr>
        <w:t>shall attend all duly constituted Board meetings. It is his/her responsibility to issue and post due notice of all regular and special meetings.</w:t>
      </w:r>
    </w:p>
    <w:p w14:paraId="4763BE5F" w14:textId="77777777" w:rsidR="009504FB" w:rsidRDefault="009504FB">
      <w:pPr>
        <w:rPr>
          <w:rFonts w:ascii="Times New Roman" w:hAnsi="Times New Roman"/>
          <w:b/>
          <w:color w:val="000000"/>
        </w:rPr>
      </w:pPr>
    </w:p>
    <w:p w14:paraId="588B0F63" w14:textId="2F7A5495" w:rsidR="009504FB" w:rsidRDefault="009504FB">
      <w:pPr>
        <w:rPr>
          <w:rFonts w:ascii="Times New Roman" w:hAnsi="Times New Roman"/>
          <w:b/>
          <w:color w:val="000000"/>
        </w:rPr>
      </w:pPr>
      <w:r>
        <w:rPr>
          <w:rFonts w:ascii="Times New Roman" w:hAnsi="Times New Roman"/>
          <w:b/>
          <w:color w:val="000000"/>
        </w:rPr>
        <w:t>ARTICLE V</w:t>
      </w:r>
      <w:r>
        <w:rPr>
          <w:rFonts w:ascii="Times New Roman" w:hAnsi="Times New Roman"/>
          <w:b/>
          <w:color w:val="000000"/>
        </w:rPr>
        <w:tab/>
        <w:t>Committees</w:t>
      </w:r>
    </w:p>
    <w:p w14:paraId="69DA30BD" w14:textId="77777777" w:rsidR="009504FB" w:rsidRPr="00EC1B40" w:rsidRDefault="009504FB">
      <w:pPr>
        <w:rPr>
          <w:rFonts w:ascii="Times New Roman" w:hAnsi="Times New Roman"/>
          <w:b/>
          <w:color w:val="000000"/>
          <w:sz w:val="16"/>
          <w:szCs w:val="16"/>
        </w:rPr>
      </w:pPr>
    </w:p>
    <w:p w14:paraId="728CB273" w14:textId="524BF10D" w:rsidR="000B35F2" w:rsidRDefault="009504FB" w:rsidP="000B35F2">
      <w:pPr>
        <w:rPr>
          <w:rFonts w:ascii="Times New Roman" w:hAnsi="Times New Roman"/>
          <w:color w:val="000000"/>
        </w:rPr>
      </w:pPr>
      <w:r>
        <w:rPr>
          <w:rFonts w:ascii="Times New Roman" w:hAnsi="Times New Roman"/>
          <w:color w:val="000000"/>
        </w:rPr>
        <w:t>Section 1</w:t>
      </w:r>
      <w:r w:rsidR="00AF6CA8">
        <w:rPr>
          <w:rFonts w:ascii="Times New Roman" w:hAnsi="Times New Roman"/>
          <w:color w:val="000000"/>
        </w:rPr>
        <w:t xml:space="preserve">   </w:t>
      </w:r>
      <w:r>
        <w:rPr>
          <w:rFonts w:ascii="Times New Roman" w:hAnsi="Times New Roman"/>
          <w:color w:val="000000"/>
        </w:rPr>
        <w:t xml:space="preserve">Standing Committees: </w:t>
      </w:r>
    </w:p>
    <w:p w14:paraId="1AA6E648" w14:textId="77777777" w:rsidR="009504FB" w:rsidRDefault="009504FB" w:rsidP="00B229A7">
      <w:pPr>
        <w:ind w:left="432"/>
        <w:rPr>
          <w:rFonts w:ascii="Times New Roman" w:hAnsi="Times New Roman"/>
          <w:color w:val="000000"/>
        </w:rPr>
      </w:pPr>
      <w:r>
        <w:rPr>
          <w:rFonts w:ascii="Times New Roman" w:hAnsi="Times New Roman"/>
          <w:color w:val="000000"/>
        </w:rPr>
        <w:lastRenderedPageBreak/>
        <w:t>Standing Committees of one or more members shall be established. Each member of the Board of Trustees shall be required to serve on at least one standing committee. The Standing Committees shall be as follows:</w:t>
      </w:r>
    </w:p>
    <w:p w14:paraId="0FDD1F6B" w14:textId="77777777" w:rsidR="009504FB" w:rsidRPr="00B042BB" w:rsidRDefault="009504FB">
      <w:pPr>
        <w:rPr>
          <w:rFonts w:ascii="Times New Roman" w:hAnsi="Times New Roman"/>
          <w:color w:val="000000"/>
          <w:sz w:val="16"/>
          <w:szCs w:val="16"/>
        </w:rPr>
      </w:pPr>
    </w:p>
    <w:p w14:paraId="310AF562" w14:textId="65E74FAD" w:rsidR="009504FB" w:rsidRDefault="009504FB" w:rsidP="00B229A7">
      <w:pPr>
        <w:ind w:firstLine="720"/>
        <w:rPr>
          <w:rFonts w:ascii="Times New Roman" w:hAnsi="Times New Roman"/>
          <w:color w:val="000000"/>
        </w:rPr>
      </w:pPr>
      <w:r>
        <w:rPr>
          <w:rFonts w:ascii="Times New Roman" w:hAnsi="Times New Roman"/>
          <w:color w:val="000000"/>
        </w:rPr>
        <w:t>Nominating/Personnel</w:t>
      </w:r>
      <w:r w:rsidR="00D41AED">
        <w:rPr>
          <w:rFonts w:ascii="Times New Roman" w:hAnsi="Times New Roman"/>
          <w:color w:val="000000"/>
        </w:rPr>
        <w:t xml:space="preserve"> (Duties)</w:t>
      </w:r>
    </w:p>
    <w:p w14:paraId="0C747C35" w14:textId="752648DD" w:rsidR="009504FB" w:rsidRDefault="009504FB" w:rsidP="00B229A7">
      <w:pPr>
        <w:ind w:left="720" w:firstLine="720"/>
        <w:rPr>
          <w:rFonts w:ascii="Times New Roman" w:hAnsi="Times New Roman"/>
          <w:color w:val="000000"/>
        </w:rPr>
      </w:pPr>
      <w:r>
        <w:rPr>
          <w:rFonts w:ascii="Times New Roman" w:hAnsi="Times New Roman"/>
          <w:color w:val="000000"/>
        </w:rPr>
        <w:t xml:space="preserve">Nominate officers for election at the annual </w:t>
      </w:r>
      <w:proofErr w:type="gramStart"/>
      <w:r>
        <w:rPr>
          <w:rFonts w:ascii="Times New Roman" w:hAnsi="Times New Roman"/>
          <w:color w:val="000000"/>
        </w:rPr>
        <w:t>meeting</w:t>
      </w:r>
      <w:proofErr w:type="gramEnd"/>
    </w:p>
    <w:p w14:paraId="6BCDBB4B" w14:textId="4C739F06" w:rsidR="009504FB" w:rsidRDefault="009504FB" w:rsidP="00B229A7">
      <w:pPr>
        <w:ind w:left="720" w:firstLine="720"/>
        <w:rPr>
          <w:ins w:id="42" w:author="Donna Richards" w:date="2021-03-20T12:57:00Z"/>
          <w:rFonts w:ascii="Times New Roman" w:hAnsi="Times New Roman"/>
          <w:color w:val="000000"/>
        </w:rPr>
      </w:pPr>
      <w:r>
        <w:rPr>
          <w:rFonts w:ascii="Times New Roman" w:hAnsi="Times New Roman"/>
          <w:color w:val="000000"/>
        </w:rPr>
        <w:t xml:space="preserve">Support the Director in personnel </w:t>
      </w:r>
      <w:proofErr w:type="gramStart"/>
      <w:r>
        <w:rPr>
          <w:rFonts w:ascii="Times New Roman" w:hAnsi="Times New Roman"/>
          <w:color w:val="000000"/>
        </w:rPr>
        <w:t>decisions</w:t>
      </w:r>
      <w:proofErr w:type="gramEnd"/>
    </w:p>
    <w:p w14:paraId="0AA8772F" w14:textId="4D1F3BF8" w:rsidR="00694F48" w:rsidRDefault="00F01CB7" w:rsidP="00B229A7">
      <w:pPr>
        <w:ind w:left="720" w:firstLine="720"/>
        <w:rPr>
          <w:rFonts w:ascii="Times New Roman" w:hAnsi="Times New Roman"/>
          <w:color w:val="000000"/>
        </w:rPr>
      </w:pPr>
      <w:ins w:id="43" w:author="Donna Richards" w:date="2021-03-20T12:58:00Z">
        <w:r w:rsidRPr="000E4986">
          <w:t>Participate in selection process of Director and Ass</w:t>
        </w:r>
      </w:ins>
      <w:ins w:id="44" w:author="Donna Richards" w:date="2021-03-20T13:06:00Z">
        <w:r w:rsidR="000A0C19">
          <w:t>istant</w:t>
        </w:r>
      </w:ins>
      <w:ins w:id="45" w:author="Donna Richards" w:date="2021-03-20T12:58:00Z">
        <w:r w:rsidRPr="000E4986">
          <w:t xml:space="preserve"> Director</w:t>
        </w:r>
      </w:ins>
    </w:p>
    <w:p w14:paraId="4E97155F" w14:textId="6E99D61F" w:rsidR="009504FB" w:rsidRDefault="009504FB" w:rsidP="00B229A7">
      <w:pPr>
        <w:ind w:firstLine="720"/>
        <w:rPr>
          <w:rFonts w:ascii="Times New Roman" w:hAnsi="Times New Roman"/>
          <w:color w:val="000000"/>
        </w:rPr>
      </w:pPr>
      <w:r>
        <w:rPr>
          <w:rFonts w:ascii="Times New Roman" w:hAnsi="Times New Roman"/>
          <w:color w:val="000000"/>
        </w:rPr>
        <w:t>Art</w:t>
      </w:r>
      <w:r w:rsidR="00D41AED">
        <w:rPr>
          <w:rFonts w:ascii="Times New Roman" w:hAnsi="Times New Roman"/>
          <w:color w:val="000000"/>
        </w:rPr>
        <w:t xml:space="preserve"> (Duties)</w:t>
      </w:r>
    </w:p>
    <w:p w14:paraId="151BB15C" w14:textId="22C6DE3D" w:rsidR="009504FB" w:rsidRDefault="009504FB" w:rsidP="00B229A7">
      <w:pPr>
        <w:ind w:left="720" w:firstLine="720"/>
        <w:rPr>
          <w:rFonts w:ascii="Times New Roman" w:hAnsi="Times New Roman"/>
          <w:color w:val="000000"/>
        </w:rPr>
      </w:pPr>
      <w:r>
        <w:rPr>
          <w:rFonts w:ascii="Times New Roman" w:hAnsi="Times New Roman"/>
          <w:color w:val="000000"/>
        </w:rPr>
        <w:t xml:space="preserve">Keep updated lists of objects of </w:t>
      </w:r>
      <w:proofErr w:type="gramStart"/>
      <w:r>
        <w:rPr>
          <w:rFonts w:ascii="Times New Roman" w:hAnsi="Times New Roman"/>
          <w:color w:val="000000"/>
        </w:rPr>
        <w:t>art</w:t>
      </w:r>
      <w:proofErr w:type="gramEnd"/>
    </w:p>
    <w:p w14:paraId="626FD3B6" w14:textId="743EEE68" w:rsidR="009504FB" w:rsidRDefault="009504FB" w:rsidP="00B229A7">
      <w:pPr>
        <w:ind w:left="720" w:firstLine="720"/>
        <w:rPr>
          <w:rFonts w:ascii="Times New Roman" w:hAnsi="Times New Roman"/>
          <w:color w:val="000000"/>
        </w:rPr>
      </w:pPr>
      <w:r>
        <w:rPr>
          <w:rFonts w:ascii="Times New Roman" w:hAnsi="Times New Roman"/>
          <w:color w:val="000000"/>
        </w:rPr>
        <w:t>Review artwork in need of repair</w:t>
      </w:r>
      <w:r w:rsidR="00D61BEA">
        <w:rPr>
          <w:rFonts w:ascii="Times New Roman" w:hAnsi="Times New Roman"/>
          <w:color w:val="000000"/>
        </w:rPr>
        <w:t>/restoration</w:t>
      </w:r>
    </w:p>
    <w:p w14:paraId="7719DD48" w14:textId="4FBAF134" w:rsidR="009504FB" w:rsidRDefault="00D61BEA" w:rsidP="00B229A7">
      <w:pPr>
        <w:ind w:left="720" w:firstLine="720"/>
        <w:rPr>
          <w:rFonts w:ascii="Times New Roman" w:hAnsi="Times New Roman"/>
          <w:color w:val="000000"/>
        </w:rPr>
      </w:pPr>
      <w:r>
        <w:rPr>
          <w:rFonts w:ascii="Times New Roman" w:hAnsi="Times New Roman"/>
          <w:color w:val="000000"/>
        </w:rPr>
        <w:t xml:space="preserve">Recommend </w:t>
      </w:r>
      <w:r w:rsidR="00065643">
        <w:rPr>
          <w:rFonts w:ascii="Times New Roman" w:hAnsi="Times New Roman"/>
          <w:color w:val="000000"/>
        </w:rPr>
        <w:t xml:space="preserve">pieces </w:t>
      </w:r>
      <w:r>
        <w:rPr>
          <w:rFonts w:ascii="Times New Roman" w:hAnsi="Times New Roman"/>
          <w:color w:val="000000"/>
        </w:rPr>
        <w:t>for repairs/</w:t>
      </w:r>
      <w:proofErr w:type="gramStart"/>
      <w:r>
        <w:rPr>
          <w:rFonts w:ascii="Times New Roman" w:hAnsi="Times New Roman"/>
          <w:color w:val="000000"/>
        </w:rPr>
        <w:t>restoration</w:t>
      </w:r>
      <w:proofErr w:type="gramEnd"/>
    </w:p>
    <w:p w14:paraId="364B1023" w14:textId="51C44968" w:rsidR="009504FB" w:rsidRDefault="009504FB" w:rsidP="00B229A7">
      <w:pPr>
        <w:ind w:firstLine="720"/>
        <w:rPr>
          <w:rFonts w:ascii="Times New Roman" w:hAnsi="Times New Roman"/>
          <w:color w:val="000000"/>
        </w:rPr>
      </w:pPr>
      <w:r>
        <w:rPr>
          <w:rFonts w:ascii="Times New Roman" w:hAnsi="Times New Roman"/>
          <w:color w:val="000000"/>
        </w:rPr>
        <w:t>Governance</w:t>
      </w:r>
      <w:r w:rsidR="00D61BEA">
        <w:rPr>
          <w:rFonts w:ascii="Times New Roman" w:hAnsi="Times New Roman"/>
          <w:color w:val="000000"/>
        </w:rPr>
        <w:t>/Policy</w:t>
      </w:r>
      <w:r w:rsidR="00D41AED">
        <w:rPr>
          <w:rFonts w:ascii="Times New Roman" w:hAnsi="Times New Roman"/>
          <w:color w:val="000000"/>
        </w:rPr>
        <w:t xml:space="preserve"> (Duties)</w:t>
      </w:r>
    </w:p>
    <w:p w14:paraId="78B6E7A7" w14:textId="2BFFFF96" w:rsidR="009504FB" w:rsidRDefault="009504FB" w:rsidP="00B229A7">
      <w:pPr>
        <w:ind w:left="720" w:firstLine="720"/>
        <w:rPr>
          <w:rFonts w:ascii="Times New Roman" w:hAnsi="Times New Roman"/>
          <w:color w:val="000000"/>
        </w:rPr>
      </w:pPr>
      <w:r>
        <w:rPr>
          <w:rFonts w:ascii="Times New Roman" w:hAnsi="Times New Roman"/>
          <w:color w:val="000000"/>
        </w:rPr>
        <w:t xml:space="preserve">Review and </w:t>
      </w:r>
      <w:r w:rsidR="00065643">
        <w:rPr>
          <w:rFonts w:ascii="Times New Roman" w:hAnsi="Times New Roman"/>
          <w:color w:val="000000"/>
        </w:rPr>
        <w:t>revise</w:t>
      </w:r>
      <w:r w:rsidR="00C17665">
        <w:rPr>
          <w:rFonts w:ascii="Times New Roman" w:hAnsi="Times New Roman"/>
          <w:color w:val="000000"/>
        </w:rPr>
        <w:t xml:space="preserve"> </w:t>
      </w:r>
      <w:r>
        <w:rPr>
          <w:rFonts w:ascii="Times New Roman" w:hAnsi="Times New Roman"/>
          <w:color w:val="000000"/>
        </w:rPr>
        <w:t>Strategic Plan</w:t>
      </w:r>
      <w:r w:rsidR="00C17665">
        <w:rPr>
          <w:rFonts w:ascii="Times New Roman" w:hAnsi="Times New Roman"/>
          <w:color w:val="000000"/>
        </w:rPr>
        <w:t xml:space="preserve"> </w:t>
      </w:r>
      <w:del w:id="46" w:author="Donna Richards" w:date="2021-03-20T13:03:00Z">
        <w:r w:rsidR="00CB71CD" w:rsidDel="00E27128">
          <w:rPr>
            <w:rFonts w:ascii="Times New Roman" w:hAnsi="Times New Roman"/>
            <w:color w:val="000000"/>
          </w:rPr>
          <w:delText xml:space="preserve">every 5 years or </w:delText>
        </w:r>
      </w:del>
      <w:r w:rsidR="00CB71CD">
        <w:rPr>
          <w:rFonts w:ascii="Times New Roman" w:hAnsi="Times New Roman"/>
          <w:color w:val="000000"/>
        </w:rPr>
        <w:t xml:space="preserve">as </w:t>
      </w:r>
      <w:del w:id="47" w:author="Donna Richards" w:date="2021-03-20T13:03:00Z">
        <w:r w:rsidR="00CB71CD" w:rsidDel="00E27128">
          <w:rPr>
            <w:rFonts w:ascii="Times New Roman" w:hAnsi="Times New Roman"/>
            <w:color w:val="000000"/>
          </w:rPr>
          <w:delText xml:space="preserve">otherwise </w:delText>
        </w:r>
      </w:del>
      <w:proofErr w:type="gramStart"/>
      <w:r w:rsidR="00CB71CD">
        <w:rPr>
          <w:rFonts w:ascii="Times New Roman" w:hAnsi="Times New Roman"/>
          <w:color w:val="000000"/>
        </w:rPr>
        <w:t>needed</w:t>
      </w:r>
      <w:proofErr w:type="gramEnd"/>
    </w:p>
    <w:p w14:paraId="1BE1E2D0" w14:textId="391E5374" w:rsidR="009504FB" w:rsidRDefault="009504FB" w:rsidP="00B229A7">
      <w:pPr>
        <w:ind w:left="720" w:firstLine="720"/>
        <w:rPr>
          <w:rFonts w:ascii="Times New Roman" w:hAnsi="Times New Roman"/>
          <w:color w:val="000000"/>
        </w:rPr>
      </w:pPr>
      <w:r>
        <w:rPr>
          <w:rFonts w:ascii="Times New Roman" w:hAnsi="Times New Roman"/>
          <w:color w:val="000000"/>
        </w:rPr>
        <w:t xml:space="preserve">Review and </w:t>
      </w:r>
      <w:r w:rsidR="00065643">
        <w:rPr>
          <w:rFonts w:ascii="Times New Roman" w:hAnsi="Times New Roman"/>
          <w:color w:val="000000"/>
        </w:rPr>
        <w:t xml:space="preserve">revise </w:t>
      </w:r>
      <w:r w:rsidR="00C17665">
        <w:rPr>
          <w:rFonts w:ascii="Times New Roman" w:hAnsi="Times New Roman"/>
          <w:color w:val="000000"/>
        </w:rPr>
        <w:t>By</w:t>
      </w:r>
      <w:r>
        <w:rPr>
          <w:rFonts w:ascii="Times New Roman" w:hAnsi="Times New Roman"/>
          <w:color w:val="000000"/>
        </w:rPr>
        <w:t>-</w:t>
      </w:r>
      <w:r w:rsidR="00C17665">
        <w:rPr>
          <w:rFonts w:ascii="Times New Roman" w:hAnsi="Times New Roman"/>
          <w:color w:val="000000"/>
        </w:rPr>
        <w:t xml:space="preserve">Laws as </w:t>
      </w:r>
      <w:proofErr w:type="gramStart"/>
      <w:r w:rsidR="00C17665">
        <w:rPr>
          <w:rFonts w:ascii="Times New Roman" w:hAnsi="Times New Roman"/>
          <w:color w:val="000000"/>
        </w:rPr>
        <w:t>needed</w:t>
      </w:r>
      <w:proofErr w:type="gramEnd"/>
    </w:p>
    <w:p w14:paraId="43C703D4" w14:textId="77777777" w:rsidR="00C17665" w:rsidRDefault="00C17665" w:rsidP="00B229A7">
      <w:pPr>
        <w:ind w:left="720" w:firstLine="720"/>
        <w:rPr>
          <w:rFonts w:ascii="Times New Roman" w:hAnsi="Times New Roman"/>
          <w:color w:val="000000"/>
        </w:rPr>
      </w:pPr>
      <w:r>
        <w:rPr>
          <w:rFonts w:ascii="Times New Roman" w:hAnsi="Times New Roman"/>
          <w:color w:val="000000"/>
        </w:rPr>
        <w:t xml:space="preserve">Review and revise current policies as </w:t>
      </w:r>
      <w:proofErr w:type="gramStart"/>
      <w:r>
        <w:rPr>
          <w:rFonts w:ascii="Times New Roman" w:hAnsi="Times New Roman"/>
          <w:color w:val="000000"/>
        </w:rPr>
        <w:t>needed</w:t>
      </w:r>
      <w:proofErr w:type="gramEnd"/>
    </w:p>
    <w:p w14:paraId="44EAB3AF" w14:textId="18DB41D1" w:rsidR="00C17665" w:rsidRDefault="00C17665" w:rsidP="00B229A7">
      <w:pPr>
        <w:ind w:left="720" w:firstLine="720"/>
        <w:rPr>
          <w:rFonts w:ascii="Times New Roman" w:hAnsi="Times New Roman"/>
          <w:color w:val="000000"/>
        </w:rPr>
      </w:pPr>
      <w:r>
        <w:rPr>
          <w:rFonts w:ascii="Times New Roman" w:hAnsi="Times New Roman"/>
          <w:color w:val="000000"/>
        </w:rPr>
        <w:t xml:space="preserve">Advise on new policies presented by the </w:t>
      </w:r>
      <w:proofErr w:type="gramStart"/>
      <w:r>
        <w:rPr>
          <w:rFonts w:ascii="Times New Roman" w:hAnsi="Times New Roman"/>
          <w:color w:val="000000"/>
        </w:rPr>
        <w:t>Director</w:t>
      </w:r>
      <w:proofErr w:type="gramEnd"/>
    </w:p>
    <w:p w14:paraId="7AFC07FA" w14:textId="691FCB5E" w:rsidR="009504FB" w:rsidRDefault="009504FB" w:rsidP="00B229A7">
      <w:pPr>
        <w:ind w:left="720" w:firstLine="720"/>
        <w:rPr>
          <w:rFonts w:ascii="Times New Roman" w:hAnsi="Times New Roman"/>
          <w:color w:val="000000"/>
        </w:rPr>
      </w:pPr>
      <w:r>
        <w:rPr>
          <w:rFonts w:ascii="Times New Roman" w:hAnsi="Times New Roman"/>
          <w:color w:val="000000"/>
        </w:rPr>
        <w:t xml:space="preserve">Advocate for </w:t>
      </w:r>
      <w:r w:rsidR="00C17665">
        <w:rPr>
          <w:rFonts w:ascii="Times New Roman" w:hAnsi="Times New Roman"/>
          <w:color w:val="000000"/>
        </w:rPr>
        <w:t xml:space="preserve">needed </w:t>
      </w:r>
      <w:r>
        <w:rPr>
          <w:rFonts w:ascii="Times New Roman" w:hAnsi="Times New Roman"/>
          <w:color w:val="000000"/>
        </w:rPr>
        <w:t>items</w:t>
      </w:r>
      <w:r w:rsidR="00065643">
        <w:rPr>
          <w:rFonts w:ascii="Times New Roman" w:hAnsi="Times New Roman"/>
          <w:color w:val="000000"/>
        </w:rPr>
        <w:t>/programs/</w:t>
      </w:r>
      <w:proofErr w:type="gramStart"/>
      <w:r w:rsidR="00065643">
        <w:rPr>
          <w:rFonts w:ascii="Times New Roman" w:hAnsi="Times New Roman"/>
          <w:color w:val="000000"/>
        </w:rPr>
        <w:t>services</w:t>
      </w:r>
      <w:proofErr w:type="gramEnd"/>
      <w:r>
        <w:rPr>
          <w:rFonts w:ascii="Times New Roman" w:hAnsi="Times New Roman"/>
          <w:color w:val="000000"/>
        </w:rPr>
        <w:t xml:space="preserve"> </w:t>
      </w:r>
    </w:p>
    <w:p w14:paraId="31CB05FF" w14:textId="03C9BC67" w:rsidR="009504FB" w:rsidRDefault="009504FB" w:rsidP="00B229A7">
      <w:pPr>
        <w:ind w:firstLine="720"/>
        <w:rPr>
          <w:rFonts w:ascii="Times New Roman" w:hAnsi="Times New Roman"/>
          <w:color w:val="000000"/>
        </w:rPr>
      </w:pPr>
      <w:r>
        <w:rPr>
          <w:rFonts w:ascii="Times New Roman" w:hAnsi="Times New Roman"/>
          <w:color w:val="000000"/>
        </w:rPr>
        <w:t>Security</w:t>
      </w:r>
      <w:r w:rsidR="00D61BEA">
        <w:rPr>
          <w:rFonts w:ascii="Times New Roman" w:hAnsi="Times New Roman"/>
          <w:color w:val="000000"/>
        </w:rPr>
        <w:t xml:space="preserve">/Building and </w:t>
      </w:r>
      <w:r w:rsidR="00C17665">
        <w:rPr>
          <w:rFonts w:ascii="Times New Roman" w:hAnsi="Times New Roman"/>
          <w:color w:val="000000"/>
        </w:rPr>
        <w:t>G</w:t>
      </w:r>
      <w:r w:rsidR="00D61BEA">
        <w:rPr>
          <w:rFonts w:ascii="Times New Roman" w:hAnsi="Times New Roman"/>
          <w:color w:val="000000"/>
        </w:rPr>
        <w:t>rounds</w:t>
      </w:r>
      <w:r w:rsidR="00D41AED">
        <w:rPr>
          <w:rFonts w:ascii="Times New Roman" w:hAnsi="Times New Roman"/>
          <w:color w:val="000000"/>
        </w:rPr>
        <w:t xml:space="preserve"> (Duties)</w:t>
      </w:r>
    </w:p>
    <w:p w14:paraId="54B1CAFF" w14:textId="505EC4F2" w:rsidR="009504FB" w:rsidRDefault="009504FB" w:rsidP="00B229A7">
      <w:pPr>
        <w:ind w:left="720" w:firstLine="720"/>
        <w:rPr>
          <w:rFonts w:ascii="Times New Roman" w:hAnsi="Times New Roman"/>
          <w:color w:val="000000"/>
        </w:rPr>
      </w:pPr>
      <w:r>
        <w:rPr>
          <w:rFonts w:ascii="Times New Roman" w:hAnsi="Times New Roman"/>
          <w:color w:val="000000"/>
        </w:rPr>
        <w:t>Review security needs</w:t>
      </w:r>
    </w:p>
    <w:p w14:paraId="43C57DCA" w14:textId="15FA8D4D" w:rsidR="00065643" w:rsidRDefault="00065643" w:rsidP="00B229A7">
      <w:pPr>
        <w:ind w:left="720" w:firstLine="720"/>
        <w:rPr>
          <w:rFonts w:ascii="Times New Roman" w:hAnsi="Times New Roman"/>
          <w:color w:val="000000"/>
        </w:rPr>
      </w:pPr>
      <w:r>
        <w:rPr>
          <w:rFonts w:ascii="Times New Roman" w:hAnsi="Times New Roman"/>
          <w:color w:val="000000"/>
        </w:rPr>
        <w:t>Review condition of buildings and grounds</w:t>
      </w:r>
    </w:p>
    <w:p w14:paraId="0A779078" w14:textId="2475A181" w:rsidR="00065643" w:rsidRDefault="00065643" w:rsidP="00B229A7">
      <w:pPr>
        <w:ind w:left="720" w:firstLine="720"/>
        <w:rPr>
          <w:rFonts w:ascii="Times New Roman" w:hAnsi="Times New Roman"/>
          <w:color w:val="000000"/>
        </w:rPr>
      </w:pPr>
      <w:r>
        <w:rPr>
          <w:rFonts w:ascii="Times New Roman" w:hAnsi="Times New Roman"/>
          <w:color w:val="000000"/>
        </w:rPr>
        <w:t>Recommend/advocate for necessary repairs</w:t>
      </w:r>
      <w:r w:rsidR="00C17665">
        <w:rPr>
          <w:rFonts w:ascii="Times New Roman" w:hAnsi="Times New Roman"/>
          <w:color w:val="000000"/>
        </w:rPr>
        <w:t xml:space="preserve">/security </w:t>
      </w:r>
      <w:proofErr w:type="gramStart"/>
      <w:r w:rsidR="00C17665">
        <w:rPr>
          <w:rFonts w:ascii="Times New Roman" w:hAnsi="Times New Roman"/>
          <w:color w:val="000000"/>
        </w:rPr>
        <w:t>measures</w:t>
      </w:r>
      <w:proofErr w:type="gramEnd"/>
    </w:p>
    <w:p w14:paraId="4FC18F27" w14:textId="0CA2428C" w:rsidR="009D337E" w:rsidRPr="00B80857" w:rsidRDefault="009D337E" w:rsidP="00B229A7">
      <w:pPr>
        <w:ind w:firstLine="720"/>
        <w:rPr>
          <w:rFonts w:ascii="Times New Roman" w:hAnsi="Times New Roman"/>
        </w:rPr>
      </w:pPr>
      <w:r w:rsidRPr="00B80857">
        <w:rPr>
          <w:rFonts w:ascii="Times New Roman" w:hAnsi="Times New Roman"/>
        </w:rPr>
        <w:t>Outreach</w:t>
      </w:r>
      <w:r w:rsidR="00C075AF" w:rsidRPr="00B80857">
        <w:rPr>
          <w:rFonts w:ascii="Times New Roman" w:hAnsi="Times New Roman"/>
        </w:rPr>
        <w:t xml:space="preserve"> (Duties)</w:t>
      </w:r>
      <w:r w:rsidR="00F648DC" w:rsidRPr="00B80857">
        <w:rPr>
          <w:rFonts w:ascii="Times New Roman" w:hAnsi="Times New Roman"/>
        </w:rPr>
        <w:t xml:space="preserve"> </w:t>
      </w:r>
      <w:del w:id="48" w:author="Donna Richards" w:date="2021-03-20T13:00:00Z">
        <w:r w:rsidR="00F648DC" w:rsidRPr="00B80857" w:rsidDel="00672ACA">
          <w:rPr>
            <w:rFonts w:ascii="Times New Roman" w:hAnsi="Times New Roman"/>
          </w:rPr>
          <w:delText>At least one member will:</w:delText>
        </w:r>
      </w:del>
    </w:p>
    <w:p w14:paraId="6C1B67F6" w14:textId="33174F8E" w:rsidR="00672ACA" w:rsidRDefault="00937509" w:rsidP="00B229A7">
      <w:pPr>
        <w:ind w:left="1440"/>
        <w:rPr>
          <w:ins w:id="49" w:author="Donna Richards" w:date="2021-03-20T13:00:00Z"/>
          <w:rFonts w:ascii="Times New Roman" w:hAnsi="Times New Roman"/>
        </w:rPr>
      </w:pPr>
      <w:ins w:id="50" w:author="Donna Richards" w:date="2021-03-20T13:01:00Z">
        <w:r>
          <w:rPr>
            <w:rFonts w:ascii="Times New Roman" w:hAnsi="Times New Roman"/>
          </w:rPr>
          <w:t xml:space="preserve">At least </w:t>
        </w:r>
        <w:r w:rsidR="0010357F">
          <w:rPr>
            <w:rFonts w:ascii="Times New Roman" w:hAnsi="Times New Roman"/>
          </w:rPr>
          <w:t xml:space="preserve">one member will </w:t>
        </w:r>
      </w:ins>
      <w:del w:id="51" w:author="Donna Richards" w:date="2021-03-20T13:01:00Z">
        <w:r w:rsidR="006E58FE" w:rsidRPr="00B80857" w:rsidDel="0010357F">
          <w:rPr>
            <w:rFonts w:ascii="Times New Roman" w:hAnsi="Times New Roman"/>
          </w:rPr>
          <w:delText>S</w:delText>
        </w:r>
      </w:del>
      <w:ins w:id="52" w:author="Donna Richards" w:date="2021-03-20T13:01:00Z">
        <w:r w:rsidR="0010357F">
          <w:rPr>
            <w:rFonts w:ascii="Times New Roman" w:hAnsi="Times New Roman"/>
          </w:rPr>
          <w:t>s</w:t>
        </w:r>
      </w:ins>
      <w:r w:rsidR="006E58FE" w:rsidRPr="00B80857">
        <w:rPr>
          <w:rFonts w:ascii="Times New Roman" w:hAnsi="Times New Roman"/>
        </w:rPr>
        <w:t xml:space="preserve">erve as </w:t>
      </w:r>
      <w:r w:rsidR="009D337E" w:rsidRPr="00B80857">
        <w:rPr>
          <w:rFonts w:ascii="Times New Roman" w:hAnsi="Times New Roman"/>
        </w:rPr>
        <w:t xml:space="preserve">Liaison </w:t>
      </w:r>
      <w:r w:rsidR="006E58FE" w:rsidRPr="00B80857">
        <w:rPr>
          <w:rFonts w:ascii="Times New Roman" w:hAnsi="Times New Roman"/>
        </w:rPr>
        <w:t>on</w:t>
      </w:r>
      <w:r w:rsidR="009D337E" w:rsidRPr="00B80857">
        <w:rPr>
          <w:rFonts w:ascii="Times New Roman" w:hAnsi="Times New Roman"/>
        </w:rPr>
        <w:t xml:space="preserve"> PML Foundation </w:t>
      </w:r>
      <w:r w:rsidR="006E58FE" w:rsidRPr="00B80857">
        <w:rPr>
          <w:rFonts w:ascii="Times New Roman" w:hAnsi="Times New Roman"/>
        </w:rPr>
        <w:t xml:space="preserve">Board </w:t>
      </w:r>
    </w:p>
    <w:p w14:paraId="0623A373" w14:textId="050CEF17" w:rsidR="0004775E" w:rsidRPr="00B80857" w:rsidRDefault="0010357F" w:rsidP="00B229A7">
      <w:pPr>
        <w:ind w:left="1440"/>
        <w:rPr>
          <w:rFonts w:ascii="Times New Roman" w:hAnsi="Times New Roman"/>
        </w:rPr>
      </w:pPr>
      <w:ins w:id="53" w:author="Donna Richards" w:date="2021-03-20T13:01:00Z">
        <w:r>
          <w:rPr>
            <w:rFonts w:ascii="Times New Roman" w:hAnsi="Times New Roman"/>
          </w:rPr>
          <w:t xml:space="preserve">At least one member will serve </w:t>
        </w:r>
      </w:ins>
      <w:ins w:id="54" w:author="Donna Richards" w:date="2021-03-20T13:02:00Z">
        <w:r w:rsidR="00DC5BB9">
          <w:rPr>
            <w:rFonts w:ascii="Times New Roman" w:hAnsi="Times New Roman"/>
          </w:rPr>
          <w:t xml:space="preserve">as Liaison </w:t>
        </w:r>
      </w:ins>
      <w:ins w:id="55" w:author="Donna Richards" w:date="2021-03-20T13:03:00Z">
        <w:r w:rsidR="00E27128">
          <w:rPr>
            <w:rFonts w:ascii="Times New Roman" w:hAnsi="Times New Roman"/>
          </w:rPr>
          <w:t xml:space="preserve">on </w:t>
        </w:r>
      </w:ins>
      <w:del w:id="56" w:author="Donna Richards" w:date="2021-03-20T13:02:00Z">
        <w:r w:rsidR="00F648DC" w:rsidRPr="00B80857" w:rsidDel="00DC5BB9">
          <w:rPr>
            <w:rFonts w:ascii="Times New Roman" w:hAnsi="Times New Roman"/>
          </w:rPr>
          <w:delText>or</w:delText>
        </w:r>
      </w:del>
      <w:r w:rsidR="009D337E" w:rsidRPr="00B80857">
        <w:rPr>
          <w:rFonts w:ascii="Times New Roman" w:hAnsi="Times New Roman"/>
        </w:rPr>
        <w:t xml:space="preserve"> Friends of PML</w:t>
      </w:r>
      <w:r w:rsidR="006E58FE" w:rsidRPr="00B80857">
        <w:rPr>
          <w:rFonts w:ascii="Times New Roman" w:hAnsi="Times New Roman"/>
        </w:rPr>
        <w:t xml:space="preserve"> Board</w:t>
      </w:r>
    </w:p>
    <w:p w14:paraId="1E58AD3C" w14:textId="77777777" w:rsidR="00672ACA" w:rsidRDefault="00F648DC" w:rsidP="00F648DC">
      <w:pPr>
        <w:ind w:firstLine="1440"/>
        <w:rPr>
          <w:ins w:id="57" w:author="Donna Richards" w:date="2021-03-20T12:59:00Z"/>
          <w:rFonts w:ascii="Times New Roman" w:hAnsi="Times New Roman"/>
        </w:rPr>
      </w:pPr>
      <w:del w:id="58" w:author="Donna Richards" w:date="2021-03-20T12:59:00Z">
        <w:r w:rsidRPr="00B80857" w:rsidDel="00314C4F">
          <w:rPr>
            <w:rFonts w:ascii="Times New Roman" w:hAnsi="Times New Roman"/>
          </w:rPr>
          <w:delText>Represent the PML at Neighborhood group meetings</w:delText>
        </w:r>
      </w:del>
    </w:p>
    <w:p w14:paraId="509646AB" w14:textId="4AFAA53F" w:rsidR="00314C4F" w:rsidRPr="00B80857" w:rsidRDefault="00314C4F" w:rsidP="00F648DC">
      <w:pPr>
        <w:ind w:firstLine="1440"/>
        <w:rPr>
          <w:rFonts w:ascii="Times New Roman" w:hAnsi="Times New Roman"/>
        </w:rPr>
      </w:pPr>
      <w:ins w:id="59" w:author="Donna Richards" w:date="2021-03-20T12:59:00Z">
        <w:r w:rsidRPr="00976D9D">
          <w:t xml:space="preserve">Create/maintain relationship(s) with community </w:t>
        </w:r>
        <w:proofErr w:type="gramStart"/>
        <w:r w:rsidRPr="00976D9D">
          <w:t>stakeholders</w:t>
        </w:r>
      </w:ins>
      <w:proofErr w:type="gramEnd"/>
    </w:p>
    <w:p w14:paraId="27EDF628" w14:textId="77777777" w:rsidR="009504FB" w:rsidRDefault="009504FB">
      <w:pPr>
        <w:rPr>
          <w:rFonts w:ascii="Times New Roman" w:hAnsi="Times New Roman"/>
          <w:color w:val="000000"/>
        </w:rPr>
      </w:pPr>
    </w:p>
    <w:p w14:paraId="6F091699" w14:textId="3AF8CC72" w:rsidR="009504FB" w:rsidRDefault="009504FB" w:rsidP="000B35F2">
      <w:pPr>
        <w:rPr>
          <w:rFonts w:ascii="Times New Roman" w:hAnsi="Times New Roman"/>
          <w:color w:val="000000"/>
        </w:rPr>
      </w:pPr>
      <w:r>
        <w:rPr>
          <w:rFonts w:ascii="Times New Roman" w:hAnsi="Times New Roman"/>
          <w:color w:val="000000"/>
        </w:rPr>
        <w:t>Section 2</w:t>
      </w:r>
      <w:r w:rsidR="00AF6CA8">
        <w:rPr>
          <w:rFonts w:ascii="Times New Roman" w:hAnsi="Times New Roman"/>
          <w:color w:val="000000"/>
        </w:rPr>
        <w:t xml:space="preserve">   </w:t>
      </w:r>
      <w:r>
        <w:rPr>
          <w:rFonts w:ascii="Times New Roman" w:hAnsi="Times New Roman"/>
          <w:color w:val="000000"/>
        </w:rPr>
        <w:t>Ad Hoc Committees</w:t>
      </w:r>
    </w:p>
    <w:p w14:paraId="4AB4E304" w14:textId="4DFB17DF" w:rsidR="009504FB" w:rsidRDefault="009504FB" w:rsidP="00B229A7">
      <w:pPr>
        <w:ind w:left="432"/>
        <w:jc w:val="both"/>
        <w:rPr>
          <w:rFonts w:ascii="Times New Roman" w:hAnsi="Times New Roman"/>
          <w:color w:val="000000"/>
        </w:rPr>
      </w:pPr>
      <w:r w:rsidRPr="00B72526">
        <w:rPr>
          <w:rFonts w:ascii="Times New Roman" w:hAnsi="Times New Roman"/>
          <w:color w:val="000000"/>
        </w:rPr>
        <w:t>The Chair shall appoint committees of one or more members each for such specific purpose</w:t>
      </w:r>
      <w:r w:rsidR="00C17665" w:rsidRPr="00B72526">
        <w:rPr>
          <w:rFonts w:ascii="Times New Roman" w:hAnsi="Times New Roman"/>
          <w:color w:val="000000"/>
        </w:rPr>
        <w:t>s</w:t>
      </w:r>
      <w:r w:rsidRPr="00B72526">
        <w:rPr>
          <w:rFonts w:ascii="Times New Roman" w:hAnsi="Times New Roman"/>
          <w:color w:val="000000"/>
        </w:rPr>
        <w:t xml:space="preserve"> as the business of the Board may require from time to time. The committee shall be discharged upon the completion of the purpose for which it was appointed and after the final report is made to the Board.</w:t>
      </w:r>
      <w:r>
        <w:rPr>
          <w:rFonts w:ascii="Times New Roman" w:hAnsi="Times New Roman"/>
          <w:color w:val="000000"/>
        </w:rPr>
        <w:t xml:space="preserve"> </w:t>
      </w:r>
    </w:p>
    <w:p w14:paraId="1875FEFA" w14:textId="77777777" w:rsidR="009504FB" w:rsidRDefault="009504FB">
      <w:pPr>
        <w:rPr>
          <w:rFonts w:ascii="Times New Roman" w:hAnsi="Times New Roman"/>
          <w:color w:val="000000"/>
        </w:rPr>
      </w:pPr>
    </w:p>
    <w:p w14:paraId="01C36D3A" w14:textId="3A8C7380" w:rsidR="000B35F2" w:rsidRDefault="009504FB" w:rsidP="000B35F2">
      <w:pPr>
        <w:rPr>
          <w:rFonts w:ascii="Times New Roman" w:hAnsi="Times New Roman"/>
          <w:color w:val="000000"/>
        </w:rPr>
      </w:pPr>
      <w:r>
        <w:rPr>
          <w:rFonts w:ascii="Times New Roman" w:hAnsi="Times New Roman"/>
          <w:color w:val="000000"/>
        </w:rPr>
        <w:t>Section 3</w:t>
      </w:r>
      <w:r w:rsidR="00AF6CA8">
        <w:rPr>
          <w:rFonts w:ascii="Times New Roman" w:hAnsi="Times New Roman"/>
          <w:color w:val="000000"/>
        </w:rPr>
        <w:t xml:space="preserve">   </w:t>
      </w:r>
      <w:r w:rsidR="00B042BB">
        <w:rPr>
          <w:rFonts w:ascii="Times New Roman" w:hAnsi="Times New Roman"/>
          <w:color w:val="000000"/>
        </w:rPr>
        <w:t>Reports</w:t>
      </w:r>
    </w:p>
    <w:p w14:paraId="41420A95" w14:textId="77777777" w:rsidR="009504FB" w:rsidRDefault="009504FB" w:rsidP="00B229A7">
      <w:pPr>
        <w:ind w:left="432"/>
        <w:jc w:val="both"/>
        <w:rPr>
          <w:rFonts w:ascii="Times New Roman" w:hAnsi="Times New Roman"/>
          <w:color w:val="000000"/>
        </w:rPr>
      </w:pPr>
      <w:r>
        <w:rPr>
          <w:rFonts w:ascii="Times New Roman" w:hAnsi="Times New Roman"/>
          <w:color w:val="000000"/>
        </w:rPr>
        <w:t>All committees shall make a progress report to the Board as needed or as requested by the Board.</w:t>
      </w:r>
    </w:p>
    <w:p w14:paraId="1D9CDF09" w14:textId="77777777" w:rsidR="009504FB" w:rsidRDefault="009504FB">
      <w:pPr>
        <w:rPr>
          <w:rFonts w:ascii="Times New Roman" w:hAnsi="Times New Roman"/>
          <w:color w:val="000000"/>
        </w:rPr>
      </w:pPr>
    </w:p>
    <w:p w14:paraId="26250BC7" w14:textId="25444A09" w:rsidR="000B35F2" w:rsidRDefault="009504FB" w:rsidP="000B35F2">
      <w:pPr>
        <w:rPr>
          <w:rFonts w:ascii="Times New Roman" w:hAnsi="Times New Roman"/>
          <w:color w:val="000000"/>
        </w:rPr>
      </w:pPr>
      <w:r>
        <w:rPr>
          <w:rFonts w:ascii="Times New Roman" w:hAnsi="Times New Roman"/>
          <w:color w:val="000000"/>
        </w:rPr>
        <w:t>Section 4</w:t>
      </w:r>
      <w:r w:rsidR="00AF6CA8">
        <w:rPr>
          <w:rFonts w:ascii="Times New Roman" w:hAnsi="Times New Roman"/>
          <w:color w:val="000000"/>
        </w:rPr>
        <w:t xml:space="preserve">   </w:t>
      </w:r>
      <w:r w:rsidR="00D41AED">
        <w:rPr>
          <w:rFonts w:ascii="Times New Roman" w:hAnsi="Times New Roman"/>
          <w:color w:val="000000"/>
        </w:rPr>
        <w:t>Authority</w:t>
      </w:r>
    </w:p>
    <w:p w14:paraId="76418AE9" w14:textId="77777777" w:rsidR="009504FB" w:rsidRDefault="009504FB" w:rsidP="00B229A7">
      <w:pPr>
        <w:ind w:left="432"/>
        <w:jc w:val="both"/>
        <w:rPr>
          <w:rFonts w:ascii="Times New Roman" w:hAnsi="Times New Roman"/>
          <w:color w:val="000000"/>
        </w:rPr>
      </w:pPr>
      <w:r>
        <w:rPr>
          <w:rFonts w:ascii="Times New Roman" w:hAnsi="Times New Roman"/>
          <w:color w:val="000000"/>
        </w:rPr>
        <w:t>No committee will have other than advisory powers unless, by suitable action of the Board, it is granted specific power to act.</w:t>
      </w:r>
    </w:p>
    <w:p w14:paraId="4B7B00A2" w14:textId="77777777" w:rsidR="009504FB" w:rsidRDefault="009504FB">
      <w:pPr>
        <w:rPr>
          <w:rFonts w:ascii="Times New Roman" w:hAnsi="Times New Roman"/>
          <w:b/>
          <w:color w:val="000000"/>
        </w:rPr>
      </w:pPr>
    </w:p>
    <w:p w14:paraId="48D42795" w14:textId="030BA0D0" w:rsidR="009504FB" w:rsidRDefault="009504FB">
      <w:pPr>
        <w:rPr>
          <w:rFonts w:ascii="Times New Roman" w:hAnsi="Times New Roman"/>
          <w:color w:val="000000"/>
        </w:rPr>
      </w:pPr>
      <w:r>
        <w:rPr>
          <w:rFonts w:ascii="Times New Roman" w:hAnsi="Times New Roman"/>
          <w:b/>
          <w:color w:val="000000"/>
        </w:rPr>
        <w:t>ARTICLE VI</w:t>
      </w:r>
      <w:r>
        <w:rPr>
          <w:rFonts w:ascii="Times New Roman" w:hAnsi="Times New Roman"/>
          <w:b/>
          <w:color w:val="000000"/>
        </w:rPr>
        <w:tab/>
        <w:t>Meetings</w:t>
      </w:r>
    </w:p>
    <w:p w14:paraId="0DFF6C14" w14:textId="77777777" w:rsidR="009504FB" w:rsidRPr="00EC1B40" w:rsidRDefault="009504FB">
      <w:pPr>
        <w:rPr>
          <w:rFonts w:ascii="Times New Roman" w:hAnsi="Times New Roman"/>
          <w:color w:val="000000"/>
          <w:sz w:val="16"/>
          <w:szCs w:val="16"/>
        </w:rPr>
      </w:pPr>
    </w:p>
    <w:p w14:paraId="1AE1F2CA" w14:textId="71F074D9" w:rsidR="00AD4070" w:rsidRDefault="009504FB" w:rsidP="000B35F2">
      <w:pPr>
        <w:rPr>
          <w:rFonts w:ascii="Times New Roman" w:hAnsi="Times New Roman"/>
          <w:color w:val="000000"/>
        </w:rPr>
      </w:pPr>
      <w:r>
        <w:rPr>
          <w:rFonts w:ascii="Times New Roman" w:hAnsi="Times New Roman"/>
          <w:color w:val="000000"/>
        </w:rPr>
        <w:t>Section 1</w:t>
      </w:r>
      <w:r w:rsidR="00AF6CA8">
        <w:rPr>
          <w:rFonts w:ascii="Times New Roman" w:hAnsi="Times New Roman"/>
          <w:color w:val="000000"/>
        </w:rPr>
        <w:t xml:space="preserve">   </w:t>
      </w:r>
      <w:r w:rsidR="00AD4070">
        <w:rPr>
          <w:rFonts w:ascii="Times New Roman" w:hAnsi="Times New Roman"/>
          <w:color w:val="000000"/>
        </w:rPr>
        <w:t>Schedule</w:t>
      </w:r>
    </w:p>
    <w:p w14:paraId="692BF9B6" w14:textId="5DB50A00" w:rsidR="009504FB" w:rsidRDefault="009504FB" w:rsidP="00B229A7">
      <w:pPr>
        <w:ind w:left="432"/>
        <w:jc w:val="both"/>
        <w:rPr>
          <w:rFonts w:ascii="Times New Roman" w:hAnsi="Times New Roman"/>
          <w:color w:val="000000"/>
        </w:rPr>
      </w:pPr>
      <w:r>
        <w:rPr>
          <w:rFonts w:ascii="Times New Roman" w:hAnsi="Times New Roman"/>
          <w:color w:val="000000"/>
        </w:rPr>
        <w:t xml:space="preserve">The Library Board shall meet on the date and at the time designated at the preceding meeting. There shall be at least nine (9) meetings a year. The first meeting of the New Year will be the Annual Meeting. </w:t>
      </w:r>
      <w:r w:rsidR="00A97A65">
        <w:rPr>
          <w:rFonts w:ascii="Times New Roman" w:hAnsi="Times New Roman"/>
          <w:color w:val="000000"/>
        </w:rPr>
        <w:t xml:space="preserve">A quorum shall be satisfied when a majority of those holding filled positions appear for a meeting. </w:t>
      </w:r>
      <w:r w:rsidR="00054B46">
        <w:rPr>
          <w:rFonts w:ascii="Times New Roman" w:hAnsi="Times New Roman"/>
          <w:color w:val="000000"/>
        </w:rPr>
        <w:t xml:space="preserve">If </w:t>
      </w:r>
      <w:r w:rsidR="00CE3642" w:rsidRPr="00572FDB">
        <w:rPr>
          <w:rFonts w:ascii="Times New Roman" w:hAnsi="Times New Roman"/>
          <w:color w:val="000000"/>
        </w:rPr>
        <w:t>a</w:t>
      </w:r>
      <w:r w:rsidR="00CE3642">
        <w:rPr>
          <w:rFonts w:ascii="Times New Roman" w:hAnsi="Times New Roman"/>
          <w:color w:val="000000"/>
        </w:rPr>
        <w:t xml:space="preserve"> </w:t>
      </w:r>
      <w:r w:rsidR="00054B46">
        <w:rPr>
          <w:rFonts w:ascii="Times New Roman" w:hAnsi="Times New Roman"/>
          <w:color w:val="000000"/>
        </w:rPr>
        <w:t>quorum is not met at a meeting, items requiring a vote must be postponed and notes (not minutes) will be taken.</w:t>
      </w:r>
    </w:p>
    <w:p w14:paraId="57179C26" w14:textId="50241ABA" w:rsidR="0082141B" w:rsidDel="00905011" w:rsidRDefault="0082141B">
      <w:pPr>
        <w:rPr>
          <w:del w:id="60" w:author="Donna Richards" w:date="2021-03-20T12:51:00Z"/>
          <w:rFonts w:ascii="Times New Roman" w:hAnsi="Times New Roman"/>
          <w:color w:val="000000"/>
        </w:rPr>
      </w:pPr>
      <w:r>
        <w:rPr>
          <w:rFonts w:ascii="Times New Roman" w:hAnsi="Times New Roman"/>
          <w:color w:val="000000"/>
        </w:rPr>
        <w:br w:type="page"/>
      </w:r>
    </w:p>
    <w:p w14:paraId="3FCE4043" w14:textId="1849790C" w:rsidR="009504FB" w:rsidRDefault="009504FB">
      <w:pPr>
        <w:rPr>
          <w:rFonts w:ascii="Times New Roman" w:hAnsi="Times New Roman"/>
          <w:color w:val="000000"/>
        </w:rPr>
      </w:pPr>
      <w:r>
        <w:rPr>
          <w:rFonts w:ascii="Times New Roman" w:hAnsi="Times New Roman"/>
          <w:color w:val="000000"/>
        </w:rPr>
        <w:lastRenderedPageBreak/>
        <w:t>Section 2</w:t>
      </w:r>
      <w:r w:rsidR="00AF6CA8">
        <w:rPr>
          <w:rFonts w:ascii="Times New Roman" w:hAnsi="Times New Roman"/>
          <w:color w:val="000000"/>
        </w:rPr>
        <w:t xml:space="preserve">   </w:t>
      </w:r>
      <w:r>
        <w:rPr>
          <w:rFonts w:ascii="Times New Roman" w:hAnsi="Times New Roman"/>
          <w:color w:val="000000"/>
        </w:rPr>
        <w:t xml:space="preserve">Open Meeting </w:t>
      </w:r>
      <w:r w:rsidR="00AD4070">
        <w:rPr>
          <w:rFonts w:ascii="Times New Roman" w:hAnsi="Times New Roman"/>
          <w:color w:val="000000"/>
        </w:rPr>
        <w:t>Law</w:t>
      </w:r>
    </w:p>
    <w:p w14:paraId="668417BD" w14:textId="3EA2C5C7" w:rsidR="009504FB" w:rsidRDefault="009504FB" w:rsidP="00B229A7">
      <w:pPr>
        <w:ind w:left="432"/>
        <w:jc w:val="both"/>
        <w:rPr>
          <w:rFonts w:ascii="Times New Roman" w:hAnsi="Times New Roman"/>
          <w:color w:val="000000"/>
        </w:rPr>
      </w:pPr>
      <w:r w:rsidRPr="00B72526">
        <w:rPr>
          <w:rFonts w:ascii="Times New Roman" w:hAnsi="Times New Roman"/>
          <w:color w:val="000000"/>
        </w:rPr>
        <w:t xml:space="preserve">All </w:t>
      </w:r>
      <w:ins w:id="61" w:author="Donna Richards" w:date="2021-03-20T12:53:00Z">
        <w:r w:rsidR="00531092">
          <w:rPr>
            <w:rFonts w:ascii="Times New Roman" w:hAnsi="Times New Roman"/>
            <w:color w:val="000000"/>
          </w:rPr>
          <w:t>regular,</w:t>
        </w:r>
        <w:r w:rsidR="00A34454">
          <w:rPr>
            <w:rFonts w:ascii="Times New Roman" w:hAnsi="Times New Roman"/>
            <w:color w:val="000000"/>
          </w:rPr>
          <w:t xml:space="preserve"> committee, and special </w:t>
        </w:r>
      </w:ins>
      <w:r w:rsidRPr="00B72526">
        <w:rPr>
          <w:rFonts w:ascii="Times New Roman" w:hAnsi="Times New Roman"/>
          <w:color w:val="000000"/>
        </w:rPr>
        <w:t xml:space="preserve">meetings of the </w:t>
      </w:r>
      <w:r w:rsidR="00862E39" w:rsidRPr="00B72526">
        <w:rPr>
          <w:rFonts w:ascii="Times New Roman" w:hAnsi="Times New Roman"/>
          <w:color w:val="000000"/>
        </w:rPr>
        <w:t>Board</w:t>
      </w:r>
      <w:r w:rsidRPr="00B72526">
        <w:rPr>
          <w:rFonts w:ascii="Times New Roman" w:hAnsi="Times New Roman"/>
          <w:color w:val="000000"/>
        </w:rPr>
        <w:t xml:space="preserve"> shall be subject to the Commonwealth’s Open Meeting Law, as elaborated in Massachusetts General Laws Ch. 39 s 23A-23C. </w:t>
      </w:r>
      <w:proofErr w:type="gramStart"/>
      <w:r w:rsidRPr="00B72526">
        <w:rPr>
          <w:rFonts w:ascii="Times New Roman" w:hAnsi="Times New Roman"/>
          <w:color w:val="000000"/>
        </w:rPr>
        <w:t>In particular, all</w:t>
      </w:r>
      <w:proofErr w:type="gramEnd"/>
      <w:r w:rsidRPr="00B72526">
        <w:rPr>
          <w:rFonts w:ascii="Times New Roman" w:hAnsi="Times New Roman"/>
          <w:color w:val="000000"/>
        </w:rPr>
        <w:t xml:space="preserve"> meetings are open to the public unless held in executive session</w:t>
      </w:r>
      <w:r w:rsidR="00054B46" w:rsidRPr="00B72526">
        <w:rPr>
          <w:rFonts w:ascii="Times New Roman" w:hAnsi="Times New Roman"/>
          <w:color w:val="000000"/>
        </w:rPr>
        <w:t>.</w:t>
      </w:r>
      <w:r w:rsidRPr="00B72526">
        <w:rPr>
          <w:rFonts w:ascii="Times New Roman" w:hAnsi="Times New Roman"/>
          <w:color w:val="000000"/>
        </w:rPr>
        <w:t xml:space="preserve"> </w:t>
      </w:r>
      <w:r w:rsidR="00054B46" w:rsidRPr="00B72526">
        <w:rPr>
          <w:rFonts w:ascii="Times New Roman" w:hAnsi="Times New Roman"/>
          <w:color w:val="000000"/>
        </w:rPr>
        <w:t xml:space="preserve">A </w:t>
      </w:r>
      <w:r w:rsidRPr="00B72526">
        <w:rPr>
          <w:rFonts w:ascii="Times New Roman" w:hAnsi="Times New Roman"/>
          <w:color w:val="000000"/>
        </w:rPr>
        <w:t>notice of all meetings</w:t>
      </w:r>
      <w:r w:rsidR="00054B46" w:rsidRPr="00B72526">
        <w:rPr>
          <w:rFonts w:ascii="Times New Roman" w:hAnsi="Times New Roman"/>
          <w:color w:val="000000"/>
        </w:rPr>
        <w:t>,</w:t>
      </w:r>
      <w:r w:rsidRPr="00B72526">
        <w:rPr>
          <w:rFonts w:ascii="Times New Roman" w:hAnsi="Times New Roman"/>
          <w:color w:val="000000"/>
        </w:rPr>
        <w:t xml:space="preserve"> except in case of emergency, will be filed</w:t>
      </w:r>
      <w:r>
        <w:rPr>
          <w:rFonts w:ascii="Times New Roman" w:hAnsi="Times New Roman"/>
          <w:color w:val="000000"/>
        </w:rPr>
        <w:t xml:space="preserve"> with the city clerk at least 48 hours beforehand and a copy of the notice will be posted in the clerk’s office. Further, all records or minutes of meetings will be available for public inspection.</w:t>
      </w:r>
    </w:p>
    <w:p w14:paraId="748F9FD9" w14:textId="77777777" w:rsidR="009504FB" w:rsidRDefault="009504FB">
      <w:pPr>
        <w:rPr>
          <w:rFonts w:ascii="Times New Roman" w:hAnsi="Times New Roman"/>
          <w:color w:val="000000"/>
        </w:rPr>
      </w:pPr>
    </w:p>
    <w:p w14:paraId="44F44124" w14:textId="039585B1" w:rsidR="00AD4070" w:rsidRDefault="009504FB" w:rsidP="000B35F2">
      <w:pPr>
        <w:rPr>
          <w:rFonts w:ascii="Times New Roman" w:hAnsi="Times New Roman"/>
          <w:color w:val="000000"/>
        </w:rPr>
      </w:pPr>
      <w:r>
        <w:rPr>
          <w:rFonts w:ascii="Times New Roman" w:hAnsi="Times New Roman"/>
          <w:color w:val="000000"/>
        </w:rPr>
        <w:t xml:space="preserve">Section 3 </w:t>
      </w:r>
      <w:r w:rsidR="00AF6CA8">
        <w:rPr>
          <w:rFonts w:ascii="Times New Roman" w:hAnsi="Times New Roman"/>
          <w:color w:val="000000"/>
        </w:rPr>
        <w:t xml:space="preserve">  </w:t>
      </w:r>
      <w:r w:rsidR="00AD4070">
        <w:rPr>
          <w:rFonts w:ascii="Times New Roman" w:hAnsi="Times New Roman"/>
          <w:color w:val="000000"/>
        </w:rPr>
        <w:t>Special Meetings</w:t>
      </w:r>
    </w:p>
    <w:p w14:paraId="6973DEE9" w14:textId="0197DC67" w:rsidR="009504FB" w:rsidRDefault="009504FB" w:rsidP="00B229A7">
      <w:pPr>
        <w:ind w:left="432"/>
        <w:jc w:val="both"/>
        <w:rPr>
          <w:rFonts w:ascii="Times New Roman" w:hAnsi="Times New Roman"/>
          <w:color w:val="000000"/>
        </w:rPr>
      </w:pPr>
      <w:r w:rsidRPr="00B72526">
        <w:rPr>
          <w:rFonts w:ascii="Times New Roman" w:hAnsi="Times New Roman"/>
          <w:color w:val="000000"/>
        </w:rPr>
        <w:t>Special meetings of the Board may be called by the chair, or upon written request of two (2) members, for the transaction of business as stated in the meeting request. Except in an emergency, notice stating the time and place of any special meeting and the purpose for which called shall be posted as required by the</w:t>
      </w:r>
      <w:r>
        <w:rPr>
          <w:rFonts w:ascii="Times New Roman" w:hAnsi="Times New Roman"/>
          <w:color w:val="000000"/>
        </w:rPr>
        <w:t xml:space="preserve"> Commonwealth’s Open Meeting Law and given to each member of the Board at least three (3) days in advance of the meeting.</w:t>
      </w:r>
    </w:p>
    <w:p w14:paraId="1D3B92DF" w14:textId="77777777" w:rsidR="009504FB" w:rsidRDefault="009504FB">
      <w:pPr>
        <w:rPr>
          <w:rFonts w:ascii="Times New Roman" w:hAnsi="Times New Roman"/>
          <w:color w:val="000000"/>
        </w:rPr>
      </w:pPr>
    </w:p>
    <w:p w14:paraId="117E4304" w14:textId="7A60EF1B" w:rsidR="00AD4070" w:rsidRDefault="009504FB" w:rsidP="000B35F2">
      <w:pPr>
        <w:rPr>
          <w:rFonts w:ascii="Times New Roman" w:hAnsi="Times New Roman"/>
          <w:color w:val="000000"/>
        </w:rPr>
      </w:pPr>
      <w:r>
        <w:rPr>
          <w:rFonts w:ascii="Times New Roman" w:hAnsi="Times New Roman"/>
          <w:color w:val="000000"/>
        </w:rPr>
        <w:t>Section 4</w:t>
      </w:r>
      <w:r w:rsidR="00AF6CA8">
        <w:rPr>
          <w:rFonts w:ascii="Times New Roman" w:hAnsi="Times New Roman"/>
          <w:color w:val="000000"/>
        </w:rPr>
        <w:t xml:space="preserve">   </w:t>
      </w:r>
      <w:r w:rsidR="00B468B7">
        <w:rPr>
          <w:rFonts w:ascii="Times New Roman" w:hAnsi="Times New Roman"/>
          <w:color w:val="000000"/>
        </w:rPr>
        <w:t>Voting</w:t>
      </w:r>
    </w:p>
    <w:p w14:paraId="33DDA74D" w14:textId="425DAE73" w:rsidR="009504FB" w:rsidRDefault="009504FB" w:rsidP="00B229A7">
      <w:pPr>
        <w:ind w:left="432"/>
        <w:rPr>
          <w:rFonts w:ascii="Times New Roman" w:hAnsi="Times New Roman"/>
          <w:color w:val="000000"/>
        </w:rPr>
      </w:pPr>
      <w:r>
        <w:rPr>
          <w:rFonts w:ascii="Times New Roman" w:hAnsi="Times New Roman"/>
          <w:color w:val="000000"/>
        </w:rPr>
        <w:t>A quorum for transaction of business shall consist of a simple majority.</w:t>
      </w:r>
      <w:r w:rsidR="00A97A65">
        <w:rPr>
          <w:rFonts w:ascii="Times New Roman" w:hAnsi="Times New Roman"/>
          <w:color w:val="000000"/>
        </w:rPr>
        <w:t xml:space="preserve"> Associate members shall be non-voting members. In the event a board member(s) is absent, </w:t>
      </w:r>
      <w:ins w:id="62" w:author="Donna Richards" w:date="2021-03-20T12:52:00Z">
        <w:r w:rsidR="00D908DE">
          <w:rPr>
            <w:rFonts w:ascii="Times New Roman" w:hAnsi="Times New Roman"/>
            <w:color w:val="000000"/>
          </w:rPr>
          <w:t xml:space="preserve">and a quorum in not met, </w:t>
        </w:r>
      </w:ins>
      <w:r w:rsidR="00A97A65">
        <w:rPr>
          <w:rFonts w:ascii="Times New Roman" w:hAnsi="Times New Roman"/>
          <w:color w:val="000000"/>
        </w:rPr>
        <w:t>the most senior associate member(s) may take their place and vote.</w:t>
      </w:r>
    </w:p>
    <w:p w14:paraId="59680D50" w14:textId="786C93F1" w:rsidR="009504FB" w:rsidRDefault="009504FB">
      <w:pPr>
        <w:rPr>
          <w:rFonts w:ascii="Times New Roman" w:hAnsi="Times New Roman"/>
          <w:color w:val="000000"/>
        </w:rPr>
      </w:pPr>
    </w:p>
    <w:p w14:paraId="07D395D3" w14:textId="2C807F88" w:rsidR="009504FB" w:rsidRDefault="009504FB" w:rsidP="000B35F2">
      <w:pPr>
        <w:rPr>
          <w:rFonts w:ascii="Times New Roman" w:hAnsi="Times New Roman"/>
          <w:color w:val="000000"/>
        </w:rPr>
      </w:pPr>
      <w:r>
        <w:rPr>
          <w:rFonts w:ascii="Times New Roman" w:hAnsi="Times New Roman"/>
          <w:color w:val="000000"/>
        </w:rPr>
        <w:t>Section 5</w:t>
      </w:r>
      <w:r w:rsidR="00AF6CA8">
        <w:rPr>
          <w:rFonts w:ascii="Times New Roman" w:hAnsi="Times New Roman"/>
          <w:color w:val="000000"/>
        </w:rPr>
        <w:t xml:space="preserve">   </w:t>
      </w:r>
      <w:r>
        <w:rPr>
          <w:rFonts w:ascii="Times New Roman" w:hAnsi="Times New Roman"/>
          <w:color w:val="000000"/>
        </w:rPr>
        <w:t>Order of business at regular meetings shall be:</w:t>
      </w:r>
    </w:p>
    <w:p w14:paraId="5B27785F" w14:textId="77777777" w:rsidR="009504FB" w:rsidRDefault="009504FB" w:rsidP="00B229A7">
      <w:pPr>
        <w:ind w:left="1296"/>
        <w:rPr>
          <w:rFonts w:ascii="Times New Roman" w:hAnsi="Times New Roman"/>
          <w:color w:val="000000"/>
        </w:rPr>
      </w:pPr>
      <w:r>
        <w:rPr>
          <w:rFonts w:ascii="Times New Roman" w:hAnsi="Times New Roman"/>
          <w:color w:val="000000"/>
        </w:rPr>
        <w:t xml:space="preserve">Call to </w:t>
      </w:r>
      <w:proofErr w:type="gramStart"/>
      <w:r>
        <w:rPr>
          <w:rFonts w:ascii="Times New Roman" w:hAnsi="Times New Roman"/>
          <w:color w:val="000000"/>
        </w:rPr>
        <w:t>order</w:t>
      </w:r>
      <w:proofErr w:type="gramEnd"/>
    </w:p>
    <w:p w14:paraId="1441C19C" w14:textId="77777777" w:rsidR="009504FB" w:rsidRDefault="009504FB" w:rsidP="00B229A7">
      <w:pPr>
        <w:ind w:left="1296"/>
        <w:rPr>
          <w:rFonts w:ascii="Times New Roman" w:hAnsi="Times New Roman"/>
          <w:color w:val="000000"/>
        </w:rPr>
      </w:pPr>
      <w:r>
        <w:rPr>
          <w:rFonts w:ascii="Times New Roman" w:hAnsi="Times New Roman"/>
          <w:color w:val="000000"/>
        </w:rPr>
        <w:t>Attendance</w:t>
      </w:r>
    </w:p>
    <w:p w14:paraId="39AD4322" w14:textId="77777777" w:rsidR="009504FB" w:rsidRPr="00CB5479" w:rsidRDefault="009504FB" w:rsidP="00B229A7">
      <w:pPr>
        <w:ind w:left="1296"/>
        <w:rPr>
          <w:rFonts w:ascii="Times New Roman" w:hAnsi="Times New Roman"/>
          <w:bCs/>
          <w:color w:val="000000"/>
        </w:rPr>
      </w:pPr>
      <w:r w:rsidRPr="00CB5479">
        <w:rPr>
          <w:rFonts w:ascii="Times New Roman" w:hAnsi="Times New Roman"/>
          <w:bCs/>
          <w:color w:val="000000"/>
        </w:rPr>
        <w:t>Adoption</w:t>
      </w:r>
      <w:r w:rsidR="00CB1D93">
        <w:rPr>
          <w:rFonts w:ascii="Times New Roman" w:hAnsi="Times New Roman"/>
          <w:bCs/>
          <w:color w:val="000000"/>
        </w:rPr>
        <w:t xml:space="preserve"> of </w:t>
      </w:r>
      <w:r w:rsidRPr="00CB5479">
        <w:rPr>
          <w:rFonts w:ascii="Times New Roman" w:hAnsi="Times New Roman"/>
          <w:bCs/>
          <w:color w:val="000000"/>
        </w:rPr>
        <w:t>/</w:t>
      </w:r>
      <w:r w:rsidR="00CB1D93">
        <w:rPr>
          <w:rFonts w:ascii="Times New Roman" w:hAnsi="Times New Roman"/>
          <w:bCs/>
          <w:color w:val="000000"/>
        </w:rPr>
        <w:t>A</w:t>
      </w:r>
      <w:r w:rsidRPr="00CB5479">
        <w:rPr>
          <w:rFonts w:ascii="Times New Roman" w:hAnsi="Times New Roman"/>
          <w:bCs/>
          <w:color w:val="000000"/>
        </w:rPr>
        <w:t>mendment to agenda</w:t>
      </w:r>
    </w:p>
    <w:p w14:paraId="46F53170" w14:textId="77777777" w:rsidR="009504FB" w:rsidRDefault="009504FB" w:rsidP="00B229A7">
      <w:pPr>
        <w:ind w:left="1296"/>
        <w:rPr>
          <w:rFonts w:ascii="Times New Roman" w:hAnsi="Times New Roman"/>
          <w:color w:val="000000"/>
        </w:rPr>
      </w:pPr>
      <w:r>
        <w:rPr>
          <w:rFonts w:ascii="Times New Roman" w:hAnsi="Times New Roman"/>
          <w:color w:val="000000"/>
        </w:rPr>
        <w:t>A</w:t>
      </w:r>
      <w:r w:rsidR="00CB1D93">
        <w:rPr>
          <w:rFonts w:ascii="Times New Roman" w:hAnsi="Times New Roman"/>
          <w:color w:val="000000"/>
        </w:rPr>
        <w:t>cceptance</w:t>
      </w:r>
      <w:r>
        <w:rPr>
          <w:rFonts w:ascii="Times New Roman" w:hAnsi="Times New Roman"/>
          <w:color w:val="000000"/>
        </w:rPr>
        <w:t xml:space="preserve"> of</w:t>
      </w:r>
      <w:r w:rsidR="00CB1D93">
        <w:rPr>
          <w:rFonts w:ascii="Times New Roman" w:hAnsi="Times New Roman"/>
          <w:color w:val="000000"/>
        </w:rPr>
        <w:t xml:space="preserve"> meeting</w:t>
      </w:r>
      <w:r>
        <w:rPr>
          <w:rFonts w:ascii="Times New Roman" w:hAnsi="Times New Roman"/>
          <w:color w:val="000000"/>
        </w:rPr>
        <w:t xml:space="preserve"> minutes</w:t>
      </w:r>
    </w:p>
    <w:p w14:paraId="47767778" w14:textId="77777777" w:rsidR="00AA0A99" w:rsidRDefault="00AA0A99" w:rsidP="00B229A7">
      <w:pPr>
        <w:ind w:left="1296"/>
        <w:rPr>
          <w:rFonts w:ascii="Times New Roman" w:hAnsi="Times New Roman"/>
          <w:color w:val="000000"/>
        </w:rPr>
      </w:pPr>
      <w:r>
        <w:rPr>
          <w:rFonts w:ascii="Times New Roman" w:hAnsi="Times New Roman"/>
          <w:color w:val="000000"/>
        </w:rPr>
        <w:t>Agenda items requested by Director and/or Trustee(s)</w:t>
      </w:r>
    </w:p>
    <w:p w14:paraId="26D21202" w14:textId="77777777" w:rsidR="00AA0A99" w:rsidRPr="00CB1D93" w:rsidRDefault="00AA0A99" w:rsidP="00B229A7">
      <w:pPr>
        <w:ind w:left="1296"/>
        <w:rPr>
          <w:rFonts w:ascii="Times New Roman" w:hAnsi="Times New Roman"/>
          <w:bCs/>
          <w:color w:val="000000"/>
        </w:rPr>
      </w:pPr>
      <w:r>
        <w:rPr>
          <w:rFonts w:ascii="Times New Roman" w:hAnsi="Times New Roman"/>
          <w:color w:val="000000"/>
        </w:rPr>
        <w:t xml:space="preserve">Committee Reports (as needed) </w:t>
      </w:r>
    </w:p>
    <w:p w14:paraId="6409A147" w14:textId="77777777" w:rsidR="00AA0A99" w:rsidRDefault="00AA0A99" w:rsidP="00B229A7">
      <w:pPr>
        <w:ind w:left="576" w:firstLine="720"/>
        <w:rPr>
          <w:rFonts w:ascii="Times New Roman" w:hAnsi="Times New Roman"/>
          <w:color w:val="000000"/>
        </w:rPr>
      </w:pPr>
      <w:r w:rsidRPr="00CB5479">
        <w:rPr>
          <w:rFonts w:ascii="Times New Roman" w:hAnsi="Times New Roman"/>
          <w:bCs/>
          <w:color w:val="000000"/>
        </w:rPr>
        <w:t>Financial Report</w:t>
      </w:r>
      <w:r>
        <w:rPr>
          <w:rFonts w:ascii="Times New Roman" w:hAnsi="Times New Roman"/>
          <w:bCs/>
          <w:color w:val="000000"/>
        </w:rPr>
        <w:t>s (as needed)</w:t>
      </w:r>
    </w:p>
    <w:p w14:paraId="607D16BA" w14:textId="77777777" w:rsidR="00CB1D93" w:rsidRDefault="00CB1D93" w:rsidP="00B229A7">
      <w:pPr>
        <w:ind w:left="576" w:firstLine="720"/>
        <w:rPr>
          <w:rFonts w:ascii="Times New Roman" w:hAnsi="Times New Roman"/>
          <w:color w:val="000000"/>
        </w:rPr>
      </w:pPr>
      <w:r>
        <w:rPr>
          <w:rFonts w:ascii="Times New Roman" w:hAnsi="Times New Roman"/>
          <w:color w:val="000000"/>
        </w:rPr>
        <w:t>Chairperson’s Report</w:t>
      </w:r>
    </w:p>
    <w:p w14:paraId="39DDDA07" w14:textId="77777777" w:rsidR="00CB1D93" w:rsidRDefault="00CB1D93" w:rsidP="00B229A7">
      <w:pPr>
        <w:ind w:left="576" w:firstLine="720"/>
        <w:rPr>
          <w:rFonts w:ascii="Times New Roman" w:hAnsi="Times New Roman"/>
          <w:color w:val="000000"/>
        </w:rPr>
      </w:pPr>
      <w:r>
        <w:rPr>
          <w:rFonts w:ascii="Times New Roman" w:hAnsi="Times New Roman"/>
          <w:color w:val="000000"/>
        </w:rPr>
        <w:t>Liaison Reports</w:t>
      </w:r>
    </w:p>
    <w:p w14:paraId="0F020D12" w14:textId="77777777" w:rsidR="00CB1D93" w:rsidRDefault="00CB1D93" w:rsidP="00B229A7">
      <w:pPr>
        <w:ind w:left="576" w:firstLine="720"/>
        <w:rPr>
          <w:rFonts w:ascii="Times New Roman" w:hAnsi="Times New Roman"/>
          <w:color w:val="000000"/>
        </w:rPr>
      </w:pPr>
      <w:r>
        <w:rPr>
          <w:rFonts w:ascii="Times New Roman" w:hAnsi="Times New Roman"/>
          <w:color w:val="000000"/>
        </w:rPr>
        <w:t>Director’s Report</w:t>
      </w:r>
    </w:p>
    <w:p w14:paraId="5CBC2CCD" w14:textId="77777777" w:rsidR="00CB1D93" w:rsidRDefault="00CB1D93" w:rsidP="00B229A7">
      <w:pPr>
        <w:ind w:left="1296"/>
        <w:rPr>
          <w:rFonts w:ascii="Times New Roman" w:hAnsi="Times New Roman"/>
          <w:color w:val="000000"/>
        </w:rPr>
      </w:pPr>
      <w:r>
        <w:rPr>
          <w:rFonts w:ascii="Times New Roman" w:hAnsi="Times New Roman"/>
          <w:color w:val="000000"/>
        </w:rPr>
        <w:t>Old Business</w:t>
      </w:r>
    </w:p>
    <w:p w14:paraId="3A0F9654" w14:textId="77777777" w:rsidR="00CB1D93" w:rsidRDefault="00CB1D93" w:rsidP="00B229A7">
      <w:pPr>
        <w:ind w:left="1296"/>
        <w:rPr>
          <w:rFonts w:ascii="Times New Roman" w:hAnsi="Times New Roman"/>
          <w:color w:val="000000"/>
        </w:rPr>
      </w:pPr>
      <w:r>
        <w:rPr>
          <w:rFonts w:ascii="Times New Roman" w:hAnsi="Times New Roman"/>
          <w:color w:val="000000"/>
        </w:rPr>
        <w:t>New Business</w:t>
      </w:r>
    </w:p>
    <w:p w14:paraId="0306F6E7" w14:textId="77777777" w:rsidR="00CB1D93" w:rsidRPr="000B35F2" w:rsidRDefault="00CB1D93" w:rsidP="00B229A7">
      <w:pPr>
        <w:ind w:left="1296"/>
        <w:rPr>
          <w:rFonts w:ascii="Times New Roman" w:hAnsi="Times New Roman"/>
          <w:color w:val="000000"/>
        </w:rPr>
      </w:pPr>
      <w:r>
        <w:rPr>
          <w:rFonts w:ascii="Times New Roman" w:hAnsi="Times New Roman"/>
          <w:color w:val="000000"/>
        </w:rPr>
        <w:t>Adjournment</w:t>
      </w:r>
    </w:p>
    <w:p w14:paraId="3D3A9BFD" w14:textId="77777777" w:rsidR="009504FB" w:rsidRDefault="009504FB">
      <w:pPr>
        <w:rPr>
          <w:rFonts w:ascii="Times New Roman" w:hAnsi="Times New Roman"/>
          <w:b/>
          <w:color w:val="000000"/>
        </w:rPr>
      </w:pPr>
    </w:p>
    <w:p w14:paraId="0C7F08DD" w14:textId="77777777" w:rsidR="009504FB" w:rsidRDefault="009504FB">
      <w:pPr>
        <w:rPr>
          <w:rFonts w:ascii="Times New Roman" w:hAnsi="Times New Roman"/>
          <w:b/>
          <w:color w:val="000000"/>
        </w:rPr>
      </w:pPr>
      <w:r>
        <w:rPr>
          <w:rFonts w:ascii="Times New Roman" w:hAnsi="Times New Roman"/>
          <w:b/>
          <w:color w:val="000000"/>
        </w:rPr>
        <w:t>ARTICLE VII</w:t>
      </w:r>
      <w:r>
        <w:rPr>
          <w:rFonts w:ascii="Times New Roman" w:hAnsi="Times New Roman"/>
          <w:b/>
          <w:color w:val="000000"/>
        </w:rPr>
        <w:tab/>
        <w:t>Duties of the Board of Trustees</w:t>
      </w:r>
    </w:p>
    <w:p w14:paraId="0083C980" w14:textId="77777777" w:rsidR="00EC1B40" w:rsidRPr="00EC1B40" w:rsidRDefault="00EC1B40">
      <w:pPr>
        <w:rPr>
          <w:rFonts w:ascii="Times New Roman" w:hAnsi="Times New Roman"/>
          <w:color w:val="000000"/>
          <w:sz w:val="16"/>
          <w:szCs w:val="16"/>
        </w:rPr>
      </w:pPr>
    </w:p>
    <w:p w14:paraId="5AD5E45A" w14:textId="177166A7" w:rsidR="009504FB" w:rsidRPr="00B72526" w:rsidRDefault="009504FB" w:rsidP="0084353F">
      <w:pPr>
        <w:numPr>
          <w:ilvl w:val="0"/>
          <w:numId w:val="9"/>
        </w:numPr>
        <w:rPr>
          <w:rFonts w:ascii="Times New Roman" w:hAnsi="Times New Roman"/>
          <w:color w:val="000000"/>
        </w:rPr>
      </w:pPr>
      <w:r w:rsidRPr="00B72526">
        <w:rPr>
          <w:rFonts w:ascii="Times New Roman" w:hAnsi="Times New Roman"/>
          <w:color w:val="000000"/>
        </w:rPr>
        <w:t xml:space="preserve">Engage in an ongoing planning process, </w:t>
      </w:r>
      <w:r w:rsidR="00E36349" w:rsidRPr="00B72526">
        <w:rPr>
          <w:rFonts w:ascii="Times New Roman" w:hAnsi="Times New Roman"/>
          <w:color w:val="000000"/>
        </w:rPr>
        <w:t xml:space="preserve">to </w:t>
      </w:r>
      <w:r w:rsidRPr="00B72526">
        <w:rPr>
          <w:rFonts w:ascii="Times New Roman" w:hAnsi="Times New Roman"/>
          <w:color w:val="000000"/>
        </w:rPr>
        <w:t>assess the needs of the library and the role of the library in the community</w:t>
      </w:r>
      <w:r w:rsidR="00E36349" w:rsidRPr="00B72526">
        <w:rPr>
          <w:rFonts w:ascii="Times New Roman" w:hAnsi="Times New Roman"/>
          <w:color w:val="000000"/>
        </w:rPr>
        <w:t xml:space="preserve">. </w:t>
      </w:r>
      <w:r w:rsidR="0063127A">
        <w:rPr>
          <w:rFonts w:ascii="Times New Roman" w:hAnsi="Times New Roman"/>
          <w:color w:val="000000"/>
        </w:rPr>
        <w:t xml:space="preserve"> </w:t>
      </w:r>
      <w:r w:rsidR="00E36349" w:rsidRPr="00B72526">
        <w:rPr>
          <w:rFonts w:ascii="Times New Roman" w:hAnsi="Times New Roman"/>
          <w:color w:val="000000"/>
        </w:rPr>
        <w:t>E</w:t>
      </w:r>
      <w:r w:rsidRPr="00B72526">
        <w:rPr>
          <w:rFonts w:ascii="Times New Roman" w:hAnsi="Times New Roman"/>
          <w:color w:val="000000"/>
        </w:rPr>
        <w:t>nsure that the library develops to meet those needs.</w:t>
      </w:r>
    </w:p>
    <w:p w14:paraId="5AA63B05" w14:textId="77777777" w:rsidR="009504FB" w:rsidRPr="00B72526" w:rsidRDefault="00E36349" w:rsidP="0084353F">
      <w:pPr>
        <w:numPr>
          <w:ilvl w:val="0"/>
          <w:numId w:val="9"/>
        </w:numPr>
        <w:rPr>
          <w:rFonts w:ascii="Times New Roman" w:hAnsi="Times New Roman"/>
          <w:color w:val="000000"/>
        </w:rPr>
      </w:pPr>
      <w:r w:rsidRPr="00B72526">
        <w:rPr>
          <w:rFonts w:ascii="Times New Roman" w:hAnsi="Times New Roman"/>
          <w:color w:val="000000"/>
        </w:rPr>
        <w:t xml:space="preserve">Establish </w:t>
      </w:r>
      <w:r w:rsidR="009504FB" w:rsidRPr="00B72526">
        <w:rPr>
          <w:rFonts w:ascii="Times New Roman" w:hAnsi="Times New Roman"/>
          <w:color w:val="000000"/>
        </w:rPr>
        <w:t>written polic</w:t>
      </w:r>
      <w:r w:rsidRPr="00B72526">
        <w:rPr>
          <w:rFonts w:ascii="Times New Roman" w:hAnsi="Times New Roman"/>
          <w:color w:val="000000"/>
        </w:rPr>
        <w:t>ies</w:t>
      </w:r>
      <w:r w:rsidR="009504FB" w:rsidRPr="00B72526">
        <w:rPr>
          <w:rFonts w:ascii="Times New Roman" w:hAnsi="Times New Roman"/>
          <w:color w:val="000000"/>
        </w:rPr>
        <w:t xml:space="preserve"> for the selection </w:t>
      </w:r>
      <w:r w:rsidRPr="00B72526">
        <w:rPr>
          <w:rFonts w:ascii="Times New Roman" w:hAnsi="Times New Roman"/>
          <w:color w:val="000000"/>
        </w:rPr>
        <w:t xml:space="preserve">and use </w:t>
      </w:r>
      <w:r w:rsidR="009504FB" w:rsidRPr="00B72526">
        <w:rPr>
          <w:rFonts w:ascii="Times New Roman" w:hAnsi="Times New Roman"/>
          <w:color w:val="000000"/>
        </w:rPr>
        <w:t xml:space="preserve">of library materials and </w:t>
      </w:r>
      <w:r w:rsidRPr="00B72526">
        <w:rPr>
          <w:rFonts w:ascii="Times New Roman" w:hAnsi="Times New Roman"/>
          <w:color w:val="000000"/>
        </w:rPr>
        <w:t xml:space="preserve">use of </w:t>
      </w:r>
      <w:r w:rsidR="009504FB" w:rsidRPr="00B72526">
        <w:rPr>
          <w:rFonts w:ascii="Times New Roman" w:hAnsi="Times New Roman"/>
          <w:color w:val="000000"/>
        </w:rPr>
        <w:t xml:space="preserve">facilities which </w:t>
      </w:r>
      <w:r w:rsidRPr="00B72526">
        <w:rPr>
          <w:rFonts w:ascii="Times New Roman" w:hAnsi="Times New Roman"/>
          <w:color w:val="000000"/>
        </w:rPr>
        <w:t xml:space="preserve">are </w:t>
      </w:r>
      <w:r w:rsidR="009504FB" w:rsidRPr="00B72526">
        <w:rPr>
          <w:rFonts w:ascii="Times New Roman" w:hAnsi="Times New Roman"/>
          <w:color w:val="000000"/>
        </w:rPr>
        <w:t>in accord with the current standards of the American Library Association, as provided for by Massachusetts General Laws Ch 78 s 33.</w:t>
      </w:r>
    </w:p>
    <w:p w14:paraId="5F24E399" w14:textId="6AAC6190" w:rsidR="009504FB" w:rsidRPr="00B72526" w:rsidRDefault="009504FB" w:rsidP="0084353F">
      <w:pPr>
        <w:numPr>
          <w:ilvl w:val="0"/>
          <w:numId w:val="9"/>
        </w:numPr>
        <w:rPr>
          <w:rFonts w:ascii="Times New Roman" w:hAnsi="Times New Roman"/>
          <w:color w:val="000000"/>
        </w:rPr>
      </w:pPr>
      <w:r w:rsidRPr="00B72526">
        <w:rPr>
          <w:rFonts w:ascii="Times New Roman" w:hAnsi="Times New Roman"/>
          <w:color w:val="000000"/>
        </w:rPr>
        <w:t>Advise in the preparation of the budget and work diligently to secure adequate funds to finance the approved budget.</w:t>
      </w:r>
    </w:p>
    <w:p w14:paraId="7227C42D" w14:textId="71807786" w:rsidR="001E0A04" w:rsidRPr="00572FDB" w:rsidRDefault="001E0A04" w:rsidP="0084353F">
      <w:pPr>
        <w:numPr>
          <w:ilvl w:val="0"/>
          <w:numId w:val="9"/>
        </w:numPr>
        <w:rPr>
          <w:rFonts w:ascii="Times New Roman" w:hAnsi="Times New Roman"/>
          <w:color w:val="000000"/>
        </w:rPr>
      </w:pPr>
      <w:r w:rsidRPr="00572FDB">
        <w:rPr>
          <w:rFonts w:ascii="Times New Roman" w:hAnsi="Times New Roman"/>
          <w:color w:val="000000"/>
        </w:rPr>
        <w:t xml:space="preserve">Advise in the preparation of </w:t>
      </w:r>
      <w:r w:rsidR="00601269" w:rsidRPr="00572FDB">
        <w:rPr>
          <w:rFonts w:ascii="Times New Roman" w:hAnsi="Times New Roman"/>
        </w:rPr>
        <w:t xml:space="preserve">and approve </w:t>
      </w:r>
      <w:r w:rsidRPr="00572FDB">
        <w:rPr>
          <w:rFonts w:ascii="Times New Roman" w:hAnsi="Times New Roman"/>
          <w:color w:val="000000"/>
        </w:rPr>
        <w:t>the Strategic Plan and Action Plan</w:t>
      </w:r>
      <w:r w:rsidR="00B621E0" w:rsidRPr="00572FDB">
        <w:rPr>
          <w:rFonts w:ascii="Times New Roman" w:hAnsi="Times New Roman"/>
          <w:color w:val="000000"/>
        </w:rPr>
        <w:t>.</w:t>
      </w:r>
    </w:p>
    <w:p w14:paraId="253C4E28" w14:textId="14370AB9" w:rsidR="009504FB" w:rsidRPr="00B72526" w:rsidRDefault="009504FB" w:rsidP="0084353F">
      <w:pPr>
        <w:numPr>
          <w:ilvl w:val="0"/>
          <w:numId w:val="9"/>
        </w:numPr>
        <w:rPr>
          <w:rFonts w:ascii="Times New Roman" w:hAnsi="Times New Roman"/>
          <w:color w:val="000000"/>
        </w:rPr>
      </w:pPr>
      <w:r w:rsidRPr="00B72526">
        <w:rPr>
          <w:rFonts w:ascii="Times New Roman" w:hAnsi="Times New Roman"/>
          <w:color w:val="000000"/>
        </w:rPr>
        <w:t xml:space="preserve">Through the </w:t>
      </w:r>
      <w:r w:rsidR="00A83DF1">
        <w:rPr>
          <w:rFonts w:ascii="Times New Roman" w:hAnsi="Times New Roman"/>
          <w:color w:val="000000"/>
        </w:rPr>
        <w:t>L</w:t>
      </w:r>
      <w:r w:rsidRPr="00B72526">
        <w:rPr>
          <w:rFonts w:ascii="Times New Roman" w:hAnsi="Times New Roman"/>
          <w:color w:val="000000"/>
        </w:rPr>
        <w:t xml:space="preserve">ibrary </w:t>
      </w:r>
      <w:r w:rsidR="002E14E2" w:rsidRPr="00B72526">
        <w:rPr>
          <w:rFonts w:ascii="Times New Roman" w:hAnsi="Times New Roman"/>
          <w:color w:val="000000"/>
        </w:rPr>
        <w:t>D</w:t>
      </w:r>
      <w:r w:rsidRPr="00B72526">
        <w:rPr>
          <w:rFonts w:ascii="Times New Roman" w:hAnsi="Times New Roman"/>
          <w:color w:val="000000"/>
        </w:rPr>
        <w:t xml:space="preserve">irector, monitor the buildings and grounds, as well as regularly review various physical and building needs to </w:t>
      </w:r>
      <w:r w:rsidR="00E36349" w:rsidRPr="00B72526">
        <w:rPr>
          <w:rFonts w:ascii="Times New Roman" w:hAnsi="Times New Roman"/>
          <w:color w:val="000000"/>
        </w:rPr>
        <w:t xml:space="preserve">ensure </w:t>
      </w:r>
      <w:r w:rsidRPr="00B72526">
        <w:rPr>
          <w:rFonts w:ascii="Times New Roman" w:hAnsi="Times New Roman"/>
          <w:color w:val="000000"/>
        </w:rPr>
        <w:t>requirements of the total library program</w:t>
      </w:r>
      <w:r w:rsidR="00E36349" w:rsidRPr="00B72526">
        <w:rPr>
          <w:rFonts w:ascii="Times New Roman" w:hAnsi="Times New Roman"/>
          <w:color w:val="000000"/>
        </w:rPr>
        <w:t xml:space="preserve"> </w:t>
      </w:r>
      <w:r w:rsidR="002349CD" w:rsidRPr="00B72526">
        <w:rPr>
          <w:rFonts w:ascii="Times New Roman" w:hAnsi="Times New Roman"/>
          <w:color w:val="000000"/>
        </w:rPr>
        <w:t>are met.</w:t>
      </w:r>
    </w:p>
    <w:p w14:paraId="158F2BC0" w14:textId="77777777" w:rsidR="009504FB" w:rsidRDefault="009504FB" w:rsidP="0084353F">
      <w:pPr>
        <w:numPr>
          <w:ilvl w:val="0"/>
          <w:numId w:val="11"/>
        </w:numPr>
        <w:rPr>
          <w:rFonts w:ascii="Times New Roman" w:hAnsi="Times New Roman"/>
          <w:color w:val="000000"/>
        </w:rPr>
      </w:pPr>
      <w:r w:rsidRPr="00B72526">
        <w:rPr>
          <w:rFonts w:ascii="Times New Roman" w:hAnsi="Times New Roman"/>
          <w:color w:val="000000"/>
        </w:rPr>
        <w:lastRenderedPageBreak/>
        <w:t>Speak and</w:t>
      </w:r>
      <w:r>
        <w:rPr>
          <w:rFonts w:ascii="Times New Roman" w:hAnsi="Times New Roman"/>
          <w:color w:val="000000"/>
        </w:rPr>
        <w:t xml:space="preserve"> act as an advocate for libraries in the community and maintain vital public relations.</w:t>
      </w:r>
    </w:p>
    <w:p w14:paraId="308E28B6" w14:textId="112F0AC1" w:rsidR="009504FB" w:rsidRPr="00B72526" w:rsidRDefault="009504FB" w:rsidP="0084353F">
      <w:pPr>
        <w:numPr>
          <w:ilvl w:val="0"/>
          <w:numId w:val="11"/>
        </w:numPr>
        <w:rPr>
          <w:rFonts w:ascii="Times New Roman" w:hAnsi="Times New Roman"/>
          <w:color w:val="000000"/>
        </w:rPr>
      </w:pPr>
      <w:r w:rsidRPr="00B72526">
        <w:rPr>
          <w:rFonts w:ascii="Times New Roman" w:hAnsi="Times New Roman"/>
          <w:color w:val="000000"/>
        </w:rPr>
        <w:t>Study and support legislation, which will bring about the greatest good to libraries.</w:t>
      </w:r>
    </w:p>
    <w:p w14:paraId="54BC3DEB" w14:textId="00C22D8A" w:rsidR="00C7588E" w:rsidRPr="00B72526" w:rsidRDefault="00357942" w:rsidP="0084353F">
      <w:pPr>
        <w:numPr>
          <w:ilvl w:val="0"/>
          <w:numId w:val="11"/>
        </w:numPr>
        <w:rPr>
          <w:rFonts w:ascii="Times New Roman" w:hAnsi="Times New Roman"/>
          <w:color w:val="000000"/>
        </w:rPr>
      </w:pPr>
      <w:r w:rsidRPr="00B72526">
        <w:rPr>
          <w:rFonts w:ascii="Times New Roman" w:hAnsi="Times New Roman"/>
          <w:color w:val="000000"/>
        </w:rPr>
        <w:t>Be involved in the</w:t>
      </w:r>
      <w:r w:rsidR="00D863F2" w:rsidRPr="00B72526">
        <w:rPr>
          <w:rFonts w:ascii="Times New Roman" w:hAnsi="Times New Roman"/>
          <w:color w:val="000000"/>
        </w:rPr>
        <w:t xml:space="preserve"> </w:t>
      </w:r>
      <w:r w:rsidR="003E480E" w:rsidRPr="00B72526">
        <w:rPr>
          <w:rFonts w:ascii="Times New Roman" w:hAnsi="Times New Roman"/>
          <w:color w:val="000000"/>
        </w:rPr>
        <w:t>selection process</w:t>
      </w:r>
      <w:r w:rsidR="007F5501" w:rsidRPr="00B72526">
        <w:rPr>
          <w:rFonts w:ascii="Times New Roman" w:hAnsi="Times New Roman"/>
          <w:color w:val="000000"/>
        </w:rPr>
        <w:t xml:space="preserve"> </w:t>
      </w:r>
      <w:r w:rsidR="00B34B30" w:rsidRPr="00B72526">
        <w:rPr>
          <w:rFonts w:ascii="Times New Roman" w:hAnsi="Times New Roman"/>
          <w:color w:val="000000"/>
        </w:rPr>
        <w:t xml:space="preserve">in the event of a vacancy of the </w:t>
      </w:r>
      <w:r w:rsidR="003B6FDC" w:rsidRPr="00B72526">
        <w:rPr>
          <w:rFonts w:ascii="Times New Roman" w:hAnsi="Times New Roman"/>
          <w:color w:val="000000"/>
        </w:rPr>
        <w:t xml:space="preserve">Library </w:t>
      </w:r>
      <w:r w:rsidR="00B34B30" w:rsidRPr="00B72526">
        <w:rPr>
          <w:rFonts w:ascii="Times New Roman" w:hAnsi="Times New Roman"/>
          <w:color w:val="000000"/>
        </w:rPr>
        <w:t>Director or Assistant Director.</w:t>
      </w:r>
    </w:p>
    <w:p w14:paraId="58BC9E4A" w14:textId="2BC65214" w:rsidR="009504FB" w:rsidRPr="00B72526" w:rsidRDefault="009504FB" w:rsidP="0084353F">
      <w:pPr>
        <w:numPr>
          <w:ilvl w:val="0"/>
          <w:numId w:val="11"/>
        </w:numPr>
        <w:rPr>
          <w:rFonts w:ascii="Times New Roman" w:hAnsi="Times New Roman"/>
          <w:color w:val="000000"/>
        </w:rPr>
      </w:pPr>
      <w:r w:rsidRPr="00B72526">
        <w:rPr>
          <w:rFonts w:ascii="Times New Roman" w:hAnsi="Times New Roman"/>
          <w:color w:val="000000"/>
        </w:rPr>
        <w:t xml:space="preserve">Attend meetings. </w:t>
      </w:r>
      <w:r w:rsidR="002349CD" w:rsidRPr="00B72526">
        <w:rPr>
          <w:rFonts w:ascii="Times New Roman" w:hAnsi="Times New Roman"/>
          <w:color w:val="000000"/>
        </w:rPr>
        <w:t xml:space="preserve">Notification of absence must be made to the Director and Chair at least 48 hours in advance of the meeting, unless in the case of an emergency. </w:t>
      </w:r>
      <w:r w:rsidRPr="00B72526">
        <w:rPr>
          <w:rFonts w:ascii="Times New Roman" w:hAnsi="Times New Roman"/>
          <w:color w:val="000000"/>
        </w:rPr>
        <w:t>No member may be excused from attendance more tha</w:t>
      </w:r>
      <w:r w:rsidR="00DF2F50" w:rsidRPr="00B72526">
        <w:rPr>
          <w:rFonts w:ascii="Times New Roman" w:hAnsi="Times New Roman"/>
          <w:color w:val="000000"/>
        </w:rPr>
        <w:t>n</w:t>
      </w:r>
      <w:r w:rsidRPr="00B72526">
        <w:rPr>
          <w:rFonts w:ascii="Times New Roman" w:hAnsi="Times New Roman"/>
          <w:color w:val="000000"/>
        </w:rPr>
        <w:t xml:space="preserve"> three (3) times in one calendar year. Absence from three (3) or more meetings shall be deemed a resignation from the Board of Trustees. The application of this provision to a particular </w:t>
      </w:r>
      <w:r w:rsidR="002E14E2" w:rsidRPr="00B72526">
        <w:rPr>
          <w:rFonts w:ascii="Times New Roman" w:hAnsi="Times New Roman"/>
          <w:color w:val="000000"/>
        </w:rPr>
        <w:t>T</w:t>
      </w:r>
      <w:r w:rsidRPr="00B72526">
        <w:rPr>
          <w:rFonts w:ascii="Times New Roman" w:hAnsi="Times New Roman"/>
          <w:color w:val="000000"/>
        </w:rPr>
        <w:t>rustee may be waived by a 2/3 vote of the Board for good cause</w:t>
      </w:r>
      <w:r w:rsidR="00DF2F50" w:rsidRPr="00B72526">
        <w:rPr>
          <w:rFonts w:ascii="Times New Roman" w:hAnsi="Times New Roman"/>
          <w:color w:val="000000"/>
        </w:rPr>
        <w:t>.</w:t>
      </w:r>
    </w:p>
    <w:p w14:paraId="5711645C" w14:textId="77777777" w:rsidR="000B35F2" w:rsidRDefault="000B35F2">
      <w:pPr>
        <w:rPr>
          <w:rFonts w:ascii="Times New Roman" w:hAnsi="Times New Roman"/>
          <w:b/>
          <w:color w:val="000000"/>
        </w:rPr>
      </w:pPr>
    </w:p>
    <w:p w14:paraId="5143F157" w14:textId="77777777" w:rsidR="009504FB" w:rsidRDefault="009504FB">
      <w:pPr>
        <w:rPr>
          <w:rFonts w:ascii="Times New Roman" w:hAnsi="Times New Roman"/>
          <w:color w:val="000000"/>
        </w:rPr>
      </w:pPr>
      <w:r>
        <w:rPr>
          <w:rFonts w:ascii="Times New Roman" w:hAnsi="Times New Roman"/>
          <w:b/>
          <w:color w:val="000000"/>
        </w:rPr>
        <w:t>ARTICLE VII</w:t>
      </w:r>
      <w:r w:rsidR="00B35532">
        <w:rPr>
          <w:rFonts w:ascii="Times New Roman" w:hAnsi="Times New Roman"/>
          <w:b/>
          <w:color w:val="000000"/>
        </w:rPr>
        <w:t>I</w:t>
      </w:r>
      <w:r>
        <w:rPr>
          <w:rFonts w:ascii="Times New Roman" w:hAnsi="Times New Roman"/>
          <w:b/>
          <w:color w:val="000000"/>
        </w:rPr>
        <w:tab/>
        <w:t>Collective Authority of the Board</w:t>
      </w:r>
    </w:p>
    <w:p w14:paraId="368E813B" w14:textId="77777777" w:rsidR="009504FB" w:rsidRPr="00EC1B40" w:rsidRDefault="009504FB">
      <w:pPr>
        <w:rPr>
          <w:rFonts w:ascii="Times New Roman" w:hAnsi="Times New Roman"/>
          <w:color w:val="000000"/>
          <w:sz w:val="16"/>
          <w:szCs w:val="16"/>
        </w:rPr>
      </w:pPr>
    </w:p>
    <w:p w14:paraId="14007A1F" w14:textId="77777777" w:rsidR="009504FB" w:rsidRDefault="009504FB" w:rsidP="006540AE">
      <w:pPr>
        <w:jc w:val="both"/>
        <w:rPr>
          <w:rFonts w:ascii="Times New Roman" w:hAnsi="Times New Roman"/>
          <w:color w:val="000000"/>
        </w:rPr>
      </w:pPr>
      <w:r>
        <w:rPr>
          <w:rFonts w:ascii="Times New Roman" w:hAnsi="Times New Roman"/>
          <w:color w:val="000000"/>
        </w:rPr>
        <w:t>The Board as a collective body makes all decisions of the Board. No individual member may make decisions or act for the Board unless specifically authorized to do so by a vote of the membership of the Board.</w:t>
      </w:r>
    </w:p>
    <w:p w14:paraId="7159A7E3" w14:textId="77777777" w:rsidR="009504FB" w:rsidRDefault="009504FB">
      <w:pPr>
        <w:rPr>
          <w:rFonts w:ascii="Times New Roman" w:hAnsi="Times New Roman"/>
          <w:color w:val="000000"/>
        </w:rPr>
      </w:pPr>
    </w:p>
    <w:p w14:paraId="178AAB40" w14:textId="70250661" w:rsidR="009504FB" w:rsidRDefault="009504FB">
      <w:pPr>
        <w:rPr>
          <w:rFonts w:ascii="Times New Roman" w:hAnsi="Times New Roman"/>
          <w:b/>
          <w:color w:val="000000"/>
        </w:rPr>
      </w:pPr>
      <w:r>
        <w:rPr>
          <w:rFonts w:ascii="Times New Roman" w:hAnsi="Times New Roman"/>
          <w:b/>
          <w:color w:val="000000"/>
        </w:rPr>
        <w:t xml:space="preserve">ARTICLE </w:t>
      </w:r>
      <w:r w:rsidR="00B35532">
        <w:rPr>
          <w:rFonts w:ascii="Times New Roman" w:hAnsi="Times New Roman"/>
          <w:b/>
          <w:color w:val="000000"/>
        </w:rPr>
        <w:t>I</w:t>
      </w:r>
      <w:r>
        <w:rPr>
          <w:rFonts w:ascii="Times New Roman" w:hAnsi="Times New Roman"/>
          <w:b/>
          <w:color w:val="000000"/>
        </w:rPr>
        <w:t>X</w:t>
      </w:r>
      <w:r>
        <w:rPr>
          <w:rFonts w:ascii="Times New Roman" w:hAnsi="Times New Roman"/>
          <w:b/>
          <w:color w:val="000000"/>
        </w:rPr>
        <w:tab/>
        <w:t>Parliamentary rules</w:t>
      </w:r>
    </w:p>
    <w:p w14:paraId="3DD86C6C" w14:textId="77777777" w:rsidR="009504FB" w:rsidRPr="00EC1B40" w:rsidRDefault="009504FB">
      <w:pPr>
        <w:rPr>
          <w:rFonts w:ascii="Times New Roman" w:hAnsi="Times New Roman"/>
          <w:color w:val="000000"/>
          <w:sz w:val="16"/>
          <w:szCs w:val="16"/>
        </w:rPr>
      </w:pPr>
    </w:p>
    <w:p w14:paraId="32C45196" w14:textId="77777777" w:rsidR="009504FB" w:rsidRDefault="009504FB" w:rsidP="006540AE">
      <w:pPr>
        <w:jc w:val="both"/>
        <w:rPr>
          <w:rFonts w:ascii="Times New Roman" w:hAnsi="Times New Roman"/>
          <w:color w:val="000000"/>
        </w:rPr>
      </w:pPr>
      <w:r>
        <w:rPr>
          <w:rFonts w:ascii="Times New Roman" w:hAnsi="Times New Roman"/>
          <w:color w:val="000000"/>
        </w:rPr>
        <w:t>Except as provided for by these by-laws, the current edition of Robert’s Rules of Order shall govern.</w:t>
      </w:r>
    </w:p>
    <w:p w14:paraId="307AC5FA" w14:textId="77777777" w:rsidR="009504FB" w:rsidRDefault="009504FB" w:rsidP="000B35F2">
      <w:pPr>
        <w:rPr>
          <w:rFonts w:ascii="Times New Roman" w:hAnsi="Times New Roman"/>
          <w:color w:val="000000"/>
        </w:rPr>
      </w:pPr>
    </w:p>
    <w:p w14:paraId="7109E388" w14:textId="5772A7A2" w:rsidR="009504FB" w:rsidRDefault="009504FB">
      <w:pPr>
        <w:rPr>
          <w:rFonts w:ascii="Times New Roman" w:hAnsi="Times New Roman"/>
          <w:b/>
          <w:color w:val="000000"/>
        </w:rPr>
      </w:pPr>
      <w:r>
        <w:rPr>
          <w:rFonts w:ascii="Times New Roman" w:hAnsi="Times New Roman"/>
          <w:b/>
          <w:color w:val="000000"/>
        </w:rPr>
        <w:t>ARTICLE X</w:t>
      </w:r>
      <w:r>
        <w:rPr>
          <w:rFonts w:ascii="Times New Roman" w:hAnsi="Times New Roman"/>
          <w:b/>
          <w:color w:val="000000"/>
        </w:rPr>
        <w:tab/>
        <w:t>Amendments</w:t>
      </w:r>
    </w:p>
    <w:p w14:paraId="236ABED6" w14:textId="77777777" w:rsidR="009504FB" w:rsidRPr="00EC1B40" w:rsidRDefault="009504FB">
      <w:pPr>
        <w:rPr>
          <w:rFonts w:ascii="Times New Roman" w:hAnsi="Times New Roman"/>
          <w:b/>
          <w:color w:val="000000"/>
          <w:sz w:val="16"/>
          <w:szCs w:val="16"/>
        </w:rPr>
      </w:pPr>
    </w:p>
    <w:p w14:paraId="5127D6E8" w14:textId="618704E6" w:rsidR="004A30C5" w:rsidRPr="00EC1B40" w:rsidRDefault="008E6BD9" w:rsidP="006540AE">
      <w:pPr>
        <w:jc w:val="both"/>
        <w:rPr>
          <w:rFonts w:ascii="Times New Roman" w:hAnsi="Times New Roman"/>
          <w:color w:val="000000"/>
        </w:rPr>
      </w:pPr>
      <w:r>
        <w:rPr>
          <w:rFonts w:ascii="Times New Roman" w:hAnsi="Times New Roman"/>
          <w:color w:val="000000"/>
        </w:rPr>
        <w:t xml:space="preserve">The board has the power to establish and amend by-laws, rules and regulations as may be necessary for the government of the Library, provided they meet compliance with the City’s Charter and the Plan E form of government. </w:t>
      </w:r>
      <w:r w:rsidR="009504FB">
        <w:rPr>
          <w:rFonts w:ascii="Times New Roman" w:hAnsi="Times New Roman"/>
          <w:color w:val="000000"/>
        </w:rPr>
        <w:t>These by-laws may be amended at any regular meeting of the Board with a quorum present, by a majority vote of the members present, provided the amendment was stated at the preceding meeting or was sent to the members at least 30 days prior to the meeting.</w:t>
      </w:r>
    </w:p>
    <w:sectPr w:rsidR="004A30C5" w:rsidRPr="00EC1B40" w:rsidSect="00F4786F">
      <w:footerReference w:type="default" r:id="rId7"/>
      <w:pgSz w:w="12240" w:h="15840"/>
      <w:pgMar w:top="1152"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DE7AE" w14:textId="77777777" w:rsidR="00A067E2" w:rsidRDefault="00A067E2">
      <w:r>
        <w:separator/>
      </w:r>
    </w:p>
  </w:endnote>
  <w:endnote w:type="continuationSeparator" w:id="0">
    <w:p w14:paraId="00CC7CC5" w14:textId="77777777" w:rsidR="00A067E2" w:rsidRDefault="00A067E2">
      <w:r>
        <w:continuationSeparator/>
      </w:r>
    </w:p>
  </w:endnote>
  <w:endnote w:type="continuationNotice" w:id="1">
    <w:p w14:paraId="5AC37F5B" w14:textId="77777777" w:rsidR="00A067E2" w:rsidRDefault="00A06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CE166" w14:textId="77777777" w:rsidR="00FD3012" w:rsidRPr="00FD3012" w:rsidRDefault="00FD3012">
    <w:pPr>
      <w:pStyle w:val="Footer"/>
      <w:jc w:val="center"/>
      <w:rPr>
        <w:sz w:val="20"/>
      </w:rPr>
    </w:pPr>
    <w:r w:rsidRPr="00FD3012">
      <w:rPr>
        <w:sz w:val="20"/>
      </w:rPr>
      <w:fldChar w:fldCharType="begin"/>
    </w:r>
    <w:r w:rsidRPr="00FD3012">
      <w:rPr>
        <w:sz w:val="20"/>
      </w:rPr>
      <w:instrText xml:space="preserve"> PAGE   \* MERGEFORMAT </w:instrText>
    </w:r>
    <w:r w:rsidRPr="00FD3012">
      <w:rPr>
        <w:sz w:val="20"/>
      </w:rPr>
      <w:fldChar w:fldCharType="separate"/>
    </w:r>
    <w:r w:rsidRPr="00FD3012">
      <w:rPr>
        <w:noProof/>
        <w:sz w:val="20"/>
      </w:rPr>
      <w:t>2</w:t>
    </w:r>
    <w:r w:rsidRPr="00FD3012">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F8CE6" w14:textId="77777777" w:rsidR="00A067E2" w:rsidRDefault="00A067E2">
      <w:r>
        <w:separator/>
      </w:r>
    </w:p>
  </w:footnote>
  <w:footnote w:type="continuationSeparator" w:id="0">
    <w:p w14:paraId="47A595E6" w14:textId="77777777" w:rsidR="00A067E2" w:rsidRDefault="00A067E2">
      <w:r>
        <w:continuationSeparator/>
      </w:r>
    </w:p>
  </w:footnote>
  <w:footnote w:type="continuationNotice" w:id="1">
    <w:p w14:paraId="2CC85931" w14:textId="77777777" w:rsidR="00A067E2" w:rsidRDefault="00A067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9C2"/>
    <w:multiLevelType w:val="hybridMultilevel"/>
    <w:tmpl w:val="EDAC7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0E695F"/>
    <w:multiLevelType w:val="hybridMultilevel"/>
    <w:tmpl w:val="4D6CA36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32359EE"/>
    <w:multiLevelType w:val="hybridMultilevel"/>
    <w:tmpl w:val="705AB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572EDC"/>
    <w:multiLevelType w:val="hybridMultilevel"/>
    <w:tmpl w:val="BACA8C00"/>
    <w:lvl w:ilvl="0" w:tplc="9FE820E2">
      <w:numFmt w:val="bullet"/>
      <w:lvlText w:val="•"/>
      <w:lvlJc w:val="left"/>
      <w:pPr>
        <w:ind w:left="792" w:hanging="360"/>
      </w:pPr>
      <w:rPr>
        <w:rFonts w:ascii="Times New Roman" w:eastAsia="Times"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25706D39"/>
    <w:multiLevelType w:val="hybridMultilevel"/>
    <w:tmpl w:val="9788C8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23C6B96"/>
    <w:multiLevelType w:val="hybridMultilevel"/>
    <w:tmpl w:val="51F8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558D0"/>
    <w:multiLevelType w:val="hybridMultilevel"/>
    <w:tmpl w:val="FEBE7B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3415AAF"/>
    <w:multiLevelType w:val="hybridMultilevel"/>
    <w:tmpl w:val="8F90EFF2"/>
    <w:lvl w:ilvl="0" w:tplc="04090001">
      <w:start w:val="1"/>
      <w:numFmt w:val="bullet"/>
      <w:lvlText w:val=""/>
      <w:lvlJc w:val="left"/>
      <w:pPr>
        <w:ind w:left="1440" w:hanging="360"/>
      </w:pPr>
      <w:rPr>
        <w:rFonts w:ascii="Symbol" w:hAnsi="Symbol" w:hint="default"/>
      </w:rPr>
    </w:lvl>
    <w:lvl w:ilvl="1" w:tplc="9FE820E2">
      <w:numFmt w:val="bullet"/>
      <w:lvlText w:val="•"/>
      <w:lvlJc w:val="left"/>
      <w:pPr>
        <w:ind w:left="2160" w:hanging="360"/>
      </w:pPr>
      <w:rPr>
        <w:rFonts w:ascii="Times New Roman" w:eastAsia="Times"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919C7"/>
    <w:multiLevelType w:val="hybridMultilevel"/>
    <w:tmpl w:val="316A1EE2"/>
    <w:lvl w:ilvl="0" w:tplc="9FE820E2">
      <w:numFmt w:val="bullet"/>
      <w:lvlText w:val="•"/>
      <w:lvlJc w:val="left"/>
      <w:pPr>
        <w:ind w:left="792" w:hanging="360"/>
      </w:pPr>
      <w:rPr>
        <w:rFonts w:ascii="Times New Roman" w:eastAsia="Times" w:hAnsi="Times New Roman" w:cs="Times New Roman" w:hint="default"/>
      </w:rPr>
    </w:lvl>
    <w:lvl w:ilvl="1" w:tplc="04090001">
      <w:start w:val="1"/>
      <w:numFmt w:val="bullet"/>
      <w:lvlText w:val=""/>
      <w:lvlJc w:val="left"/>
      <w:pPr>
        <w:ind w:left="1512" w:hanging="360"/>
      </w:pPr>
      <w:rPr>
        <w:rFonts w:ascii="Symbol" w:hAnsi="Symbol"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48A7624E"/>
    <w:multiLevelType w:val="hybridMultilevel"/>
    <w:tmpl w:val="0B449F26"/>
    <w:lvl w:ilvl="0" w:tplc="9FE820E2">
      <w:numFmt w:val="bullet"/>
      <w:lvlText w:val="•"/>
      <w:lvlJc w:val="left"/>
      <w:pPr>
        <w:ind w:left="792" w:hanging="360"/>
      </w:pPr>
      <w:rPr>
        <w:rFonts w:ascii="Times New Roman" w:eastAsia="Times"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5BF20A71"/>
    <w:multiLevelType w:val="hybridMultilevel"/>
    <w:tmpl w:val="AAC00A92"/>
    <w:lvl w:ilvl="0" w:tplc="04090001">
      <w:start w:val="1"/>
      <w:numFmt w:val="bullet"/>
      <w:lvlText w:val=""/>
      <w:lvlJc w:val="left"/>
      <w:pPr>
        <w:ind w:left="792" w:hanging="360"/>
      </w:pPr>
      <w:rPr>
        <w:rFonts w:ascii="Symbol" w:hAnsi="Symbol" w:hint="default"/>
      </w:rPr>
    </w:lvl>
    <w:lvl w:ilvl="1" w:tplc="04090001">
      <w:start w:val="1"/>
      <w:numFmt w:val="bullet"/>
      <w:lvlText w:val=""/>
      <w:lvlJc w:val="left"/>
      <w:pPr>
        <w:ind w:left="1512" w:hanging="360"/>
      </w:pPr>
      <w:rPr>
        <w:rFonts w:ascii="Symbol" w:hAnsi="Symbol"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5E681134"/>
    <w:multiLevelType w:val="hybridMultilevel"/>
    <w:tmpl w:val="13146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429D6"/>
    <w:multiLevelType w:val="hybridMultilevel"/>
    <w:tmpl w:val="B9EE7B44"/>
    <w:lvl w:ilvl="0" w:tplc="5076547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BE6440"/>
    <w:multiLevelType w:val="hybridMultilevel"/>
    <w:tmpl w:val="5996564C"/>
    <w:lvl w:ilvl="0" w:tplc="9FE820E2">
      <w:numFmt w:val="bullet"/>
      <w:lvlText w:val="•"/>
      <w:lvlJc w:val="left"/>
      <w:pPr>
        <w:ind w:left="792" w:hanging="360"/>
      </w:pPr>
      <w:rPr>
        <w:rFonts w:ascii="Times New Roman" w:eastAsia="Times"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6E2D7B41"/>
    <w:multiLevelType w:val="hybridMultilevel"/>
    <w:tmpl w:val="A7782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3A5329"/>
    <w:multiLevelType w:val="hybridMultilevel"/>
    <w:tmpl w:val="485A1848"/>
    <w:lvl w:ilvl="0" w:tplc="9FE820E2">
      <w:numFmt w:val="bullet"/>
      <w:lvlText w:val="•"/>
      <w:lvlJc w:val="left"/>
      <w:pPr>
        <w:ind w:left="792" w:hanging="360"/>
      </w:pPr>
      <w:rPr>
        <w:rFonts w:ascii="Times New Roman" w:eastAsia="Times" w:hAnsi="Times New Roman" w:cs="Times New Roman" w:hint="default"/>
      </w:rPr>
    </w:lvl>
    <w:lvl w:ilvl="1" w:tplc="04090001">
      <w:start w:val="1"/>
      <w:numFmt w:val="bullet"/>
      <w:lvlText w:val=""/>
      <w:lvlJc w:val="left"/>
      <w:pPr>
        <w:ind w:left="1512" w:hanging="360"/>
      </w:pPr>
      <w:rPr>
        <w:rFonts w:ascii="Symbol" w:hAnsi="Symbol"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7"/>
  </w:num>
  <w:num w:numId="2">
    <w:abstractNumId w:val="11"/>
  </w:num>
  <w:num w:numId="3">
    <w:abstractNumId w:val="0"/>
  </w:num>
  <w:num w:numId="4">
    <w:abstractNumId w:val="4"/>
  </w:num>
  <w:num w:numId="5">
    <w:abstractNumId w:val="5"/>
  </w:num>
  <w:num w:numId="6">
    <w:abstractNumId w:val="10"/>
  </w:num>
  <w:num w:numId="7">
    <w:abstractNumId w:val="6"/>
  </w:num>
  <w:num w:numId="8">
    <w:abstractNumId w:val="1"/>
  </w:num>
  <w:num w:numId="9">
    <w:abstractNumId w:val="14"/>
  </w:num>
  <w:num w:numId="10">
    <w:abstractNumId w:val="12"/>
  </w:num>
  <w:num w:numId="11">
    <w:abstractNumId w:val="2"/>
  </w:num>
  <w:num w:numId="12">
    <w:abstractNumId w:val="3"/>
  </w:num>
  <w:num w:numId="13">
    <w:abstractNumId w:val="13"/>
  </w:num>
  <w:num w:numId="14">
    <w:abstractNumId w:val="8"/>
  </w:num>
  <w:num w:numId="15">
    <w:abstractNumId w:val="15"/>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nna Richards">
    <w15:presenceInfo w15:providerId="Windows Live" w15:userId="1c00b4ead322d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432"/>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B9"/>
    <w:rsid w:val="00002F91"/>
    <w:rsid w:val="00006A60"/>
    <w:rsid w:val="00017C44"/>
    <w:rsid w:val="00033F72"/>
    <w:rsid w:val="0004775E"/>
    <w:rsid w:val="00054B46"/>
    <w:rsid w:val="00065643"/>
    <w:rsid w:val="00092EE8"/>
    <w:rsid w:val="000A0C19"/>
    <w:rsid w:val="000A2430"/>
    <w:rsid w:val="000B1C6E"/>
    <w:rsid w:val="000B35F2"/>
    <w:rsid w:val="000E24A7"/>
    <w:rsid w:val="000E5FAA"/>
    <w:rsid w:val="0010357F"/>
    <w:rsid w:val="00106B18"/>
    <w:rsid w:val="00117BF1"/>
    <w:rsid w:val="001266CA"/>
    <w:rsid w:val="0014388F"/>
    <w:rsid w:val="001617A6"/>
    <w:rsid w:val="0016337F"/>
    <w:rsid w:val="00187515"/>
    <w:rsid w:val="001B2588"/>
    <w:rsid w:val="001C12DC"/>
    <w:rsid w:val="001E0A04"/>
    <w:rsid w:val="001E6720"/>
    <w:rsid w:val="00232865"/>
    <w:rsid w:val="00233324"/>
    <w:rsid w:val="002349CD"/>
    <w:rsid w:val="002416B5"/>
    <w:rsid w:val="0025673B"/>
    <w:rsid w:val="00263C33"/>
    <w:rsid w:val="00295D60"/>
    <w:rsid w:val="002A15B2"/>
    <w:rsid w:val="002A31B7"/>
    <w:rsid w:val="002C5B70"/>
    <w:rsid w:val="002E14E2"/>
    <w:rsid w:val="002E3137"/>
    <w:rsid w:val="002F720C"/>
    <w:rsid w:val="00314C4F"/>
    <w:rsid w:val="00325B7B"/>
    <w:rsid w:val="003359D6"/>
    <w:rsid w:val="0034065D"/>
    <w:rsid w:val="00357142"/>
    <w:rsid w:val="00357942"/>
    <w:rsid w:val="00364B84"/>
    <w:rsid w:val="00370ADE"/>
    <w:rsid w:val="00373856"/>
    <w:rsid w:val="003A5986"/>
    <w:rsid w:val="003B4CF3"/>
    <w:rsid w:val="003B6FDC"/>
    <w:rsid w:val="003C4AEF"/>
    <w:rsid w:val="003D2F9B"/>
    <w:rsid w:val="003E480E"/>
    <w:rsid w:val="003E7455"/>
    <w:rsid w:val="00412115"/>
    <w:rsid w:val="004451AC"/>
    <w:rsid w:val="004629D9"/>
    <w:rsid w:val="00466B09"/>
    <w:rsid w:val="0047198C"/>
    <w:rsid w:val="00487574"/>
    <w:rsid w:val="004A30C5"/>
    <w:rsid w:val="004A7E7B"/>
    <w:rsid w:val="004B164B"/>
    <w:rsid w:val="004C2CAA"/>
    <w:rsid w:val="004D018B"/>
    <w:rsid w:val="004D5DD9"/>
    <w:rsid w:val="004F6098"/>
    <w:rsid w:val="005243A1"/>
    <w:rsid w:val="00531092"/>
    <w:rsid w:val="005542B1"/>
    <w:rsid w:val="00563EC9"/>
    <w:rsid w:val="00567087"/>
    <w:rsid w:val="00572FDB"/>
    <w:rsid w:val="00573F25"/>
    <w:rsid w:val="00595D43"/>
    <w:rsid w:val="005B0D35"/>
    <w:rsid w:val="005B1E43"/>
    <w:rsid w:val="005B7714"/>
    <w:rsid w:val="005C048D"/>
    <w:rsid w:val="005C49AE"/>
    <w:rsid w:val="005F7DC9"/>
    <w:rsid w:val="006010D4"/>
    <w:rsid w:val="00601269"/>
    <w:rsid w:val="00605C24"/>
    <w:rsid w:val="00615BAA"/>
    <w:rsid w:val="006250A2"/>
    <w:rsid w:val="0063127A"/>
    <w:rsid w:val="006343D2"/>
    <w:rsid w:val="00641265"/>
    <w:rsid w:val="00647B3E"/>
    <w:rsid w:val="0065373A"/>
    <w:rsid w:val="00653F0D"/>
    <w:rsid w:val="006540AE"/>
    <w:rsid w:val="00667D2C"/>
    <w:rsid w:val="0067078C"/>
    <w:rsid w:val="00672ACA"/>
    <w:rsid w:val="00681D51"/>
    <w:rsid w:val="00684906"/>
    <w:rsid w:val="00694F48"/>
    <w:rsid w:val="006A5652"/>
    <w:rsid w:val="006B541C"/>
    <w:rsid w:val="006C0C1F"/>
    <w:rsid w:val="006D7FE6"/>
    <w:rsid w:val="006E145A"/>
    <w:rsid w:val="006E58FE"/>
    <w:rsid w:val="00716E3F"/>
    <w:rsid w:val="00756C4A"/>
    <w:rsid w:val="00762FCD"/>
    <w:rsid w:val="00763959"/>
    <w:rsid w:val="0076601F"/>
    <w:rsid w:val="00771F9D"/>
    <w:rsid w:val="007E1415"/>
    <w:rsid w:val="007F5501"/>
    <w:rsid w:val="0082141B"/>
    <w:rsid w:val="00836B1A"/>
    <w:rsid w:val="0084353F"/>
    <w:rsid w:val="00862E39"/>
    <w:rsid w:val="0089143A"/>
    <w:rsid w:val="008B198B"/>
    <w:rsid w:val="008C3DC4"/>
    <w:rsid w:val="008E4E6F"/>
    <w:rsid w:val="008E6BD9"/>
    <w:rsid w:val="008F11BE"/>
    <w:rsid w:val="008F6A22"/>
    <w:rsid w:val="00905011"/>
    <w:rsid w:val="0090574A"/>
    <w:rsid w:val="00910D29"/>
    <w:rsid w:val="009116D6"/>
    <w:rsid w:val="00926866"/>
    <w:rsid w:val="00937509"/>
    <w:rsid w:val="009504FB"/>
    <w:rsid w:val="009607D4"/>
    <w:rsid w:val="00976FC8"/>
    <w:rsid w:val="00982540"/>
    <w:rsid w:val="00993823"/>
    <w:rsid w:val="00994001"/>
    <w:rsid w:val="009C0D1B"/>
    <w:rsid w:val="009D337E"/>
    <w:rsid w:val="009E1865"/>
    <w:rsid w:val="009E5684"/>
    <w:rsid w:val="00A01276"/>
    <w:rsid w:val="00A067E2"/>
    <w:rsid w:val="00A10D18"/>
    <w:rsid w:val="00A25B29"/>
    <w:rsid w:val="00A27164"/>
    <w:rsid w:val="00A34454"/>
    <w:rsid w:val="00A578A1"/>
    <w:rsid w:val="00A65505"/>
    <w:rsid w:val="00A71AD1"/>
    <w:rsid w:val="00A83DF1"/>
    <w:rsid w:val="00A97A65"/>
    <w:rsid w:val="00AA0332"/>
    <w:rsid w:val="00AA0A99"/>
    <w:rsid w:val="00AA226B"/>
    <w:rsid w:val="00AB2F98"/>
    <w:rsid w:val="00AD4070"/>
    <w:rsid w:val="00AE7BD8"/>
    <w:rsid w:val="00AF6CA8"/>
    <w:rsid w:val="00B042BB"/>
    <w:rsid w:val="00B229A7"/>
    <w:rsid w:val="00B300AC"/>
    <w:rsid w:val="00B3357F"/>
    <w:rsid w:val="00B34B30"/>
    <w:rsid w:val="00B35532"/>
    <w:rsid w:val="00B374B4"/>
    <w:rsid w:val="00B468B7"/>
    <w:rsid w:val="00B542B9"/>
    <w:rsid w:val="00B621E0"/>
    <w:rsid w:val="00B72526"/>
    <w:rsid w:val="00B80857"/>
    <w:rsid w:val="00B92747"/>
    <w:rsid w:val="00BA3431"/>
    <w:rsid w:val="00BA6405"/>
    <w:rsid w:val="00BB09B8"/>
    <w:rsid w:val="00BB0E8E"/>
    <w:rsid w:val="00BC3670"/>
    <w:rsid w:val="00BD5A91"/>
    <w:rsid w:val="00BE385B"/>
    <w:rsid w:val="00C075AF"/>
    <w:rsid w:val="00C17665"/>
    <w:rsid w:val="00C314D2"/>
    <w:rsid w:val="00C325B0"/>
    <w:rsid w:val="00C7588E"/>
    <w:rsid w:val="00C86525"/>
    <w:rsid w:val="00C970CF"/>
    <w:rsid w:val="00CB1D93"/>
    <w:rsid w:val="00CB5479"/>
    <w:rsid w:val="00CB71CD"/>
    <w:rsid w:val="00CE3642"/>
    <w:rsid w:val="00CF73DA"/>
    <w:rsid w:val="00D41AED"/>
    <w:rsid w:val="00D550FD"/>
    <w:rsid w:val="00D6063F"/>
    <w:rsid w:val="00D61BEA"/>
    <w:rsid w:val="00D662CA"/>
    <w:rsid w:val="00D7190C"/>
    <w:rsid w:val="00D71C7B"/>
    <w:rsid w:val="00D863F2"/>
    <w:rsid w:val="00D87760"/>
    <w:rsid w:val="00D908DE"/>
    <w:rsid w:val="00DA28A6"/>
    <w:rsid w:val="00DA4392"/>
    <w:rsid w:val="00DB4847"/>
    <w:rsid w:val="00DC5BB9"/>
    <w:rsid w:val="00DD6C6C"/>
    <w:rsid w:val="00DF2F50"/>
    <w:rsid w:val="00E109C1"/>
    <w:rsid w:val="00E27128"/>
    <w:rsid w:val="00E36349"/>
    <w:rsid w:val="00E52B69"/>
    <w:rsid w:val="00E552F3"/>
    <w:rsid w:val="00E85239"/>
    <w:rsid w:val="00E935D0"/>
    <w:rsid w:val="00EB1F4D"/>
    <w:rsid w:val="00EC1B40"/>
    <w:rsid w:val="00EC5865"/>
    <w:rsid w:val="00ED3503"/>
    <w:rsid w:val="00ED6908"/>
    <w:rsid w:val="00EF7967"/>
    <w:rsid w:val="00F01CB7"/>
    <w:rsid w:val="00F11909"/>
    <w:rsid w:val="00F2226B"/>
    <w:rsid w:val="00F3168E"/>
    <w:rsid w:val="00F46742"/>
    <w:rsid w:val="00F4786F"/>
    <w:rsid w:val="00F648DC"/>
    <w:rsid w:val="00F743FE"/>
    <w:rsid w:val="00F94645"/>
    <w:rsid w:val="00F96E5E"/>
    <w:rsid w:val="00FB0AC6"/>
    <w:rsid w:val="00FC3E6C"/>
    <w:rsid w:val="00FD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4E0FF1"/>
  <w15:chartTrackingRefBased/>
  <w15:docId w15:val="{F96622B7-366F-C342-AB39-6606B29F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Times New Roman" w:hAnsi="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BE385B"/>
    <w:rPr>
      <w:rFonts w:ascii="Segoe UI" w:hAnsi="Segoe UI" w:cs="Segoe UI"/>
      <w:sz w:val="18"/>
      <w:szCs w:val="18"/>
    </w:rPr>
  </w:style>
  <w:style w:type="character" w:customStyle="1" w:styleId="BalloonTextChar">
    <w:name w:val="Balloon Text Char"/>
    <w:link w:val="BalloonText"/>
    <w:uiPriority w:val="99"/>
    <w:semiHidden/>
    <w:rsid w:val="00BE385B"/>
    <w:rPr>
      <w:rFonts w:ascii="Segoe UI" w:hAnsi="Segoe UI" w:cs="Segoe UI"/>
      <w:sz w:val="18"/>
      <w:szCs w:val="18"/>
    </w:rPr>
  </w:style>
  <w:style w:type="paragraph" w:styleId="Footer">
    <w:name w:val="footer"/>
    <w:basedOn w:val="Normal"/>
    <w:link w:val="FooterChar"/>
    <w:uiPriority w:val="99"/>
    <w:unhideWhenUsed/>
    <w:rsid w:val="00FD3012"/>
    <w:pPr>
      <w:tabs>
        <w:tab w:val="center" w:pos="4680"/>
        <w:tab w:val="right" w:pos="9360"/>
      </w:tabs>
    </w:pPr>
  </w:style>
  <w:style w:type="character" w:customStyle="1" w:styleId="FooterChar">
    <w:name w:val="Footer Char"/>
    <w:link w:val="Footer"/>
    <w:uiPriority w:val="99"/>
    <w:rsid w:val="00FD3012"/>
    <w:rPr>
      <w:sz w:val="24"/>
    </w:rPr>
  </w:style>
  <w:style w:type="paragraph" w:styleId="Revision">
    <w:name w:val="Revision"/>
    <w:hidden/>
    <w:uiPriority w:val="99"/>
    <w:semiHidden/>
    <w:rsid w:val="0035714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27122">
      <w:bodyDiv w:val="1"/>
      <w:marLeft w:val="0"/>
      <w:marRight w:val="0"/>
      <w:marTop w:val="0"/>
      <w:marBottom w:val="0"/>
      <w:divBdr>
        <w:top w:val="none" w:sz="0" w:space="0" w:color="auto"/>
        <w:left w:val="none" w:sz="0" w:space="0" w:color="auto"/>
        <w:bottom w:val="none" w:sz="0" w:space="0" w:color="auto"/>
        <w:right w:val="none" w:sz="0" w:space="0" w:color="auto"/>
      </w:divBdr>
    </w:div>
    <w:div w:id="17485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1891</Words>
  <Characters>10228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BY-LAWS OF THE SAMUEL S</vt:lpstr>
    </vt:vector>
  </TitlesOfParts>
  <Company>Home</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 OF THE SAMUEL S</dc:title>
  <dc:subject/>
  <dc:creator>Miriam</dc:creator>
  <cp:keywords/>
  <cp:lastModifiedBy>Donna Richards</cp:lastModifiedBy>
  <cp:revision>56</cp:revision>
  <cp:lastPrinted>2019-11-06T21:00:00Z</cp:lastPrinted>
  <dcterms:created xsi:type="dcterms:W3CDTF">2021-03-20T15:23:00Z</dcterms:created>
  <dcterms:modified xsi:type="dcterms:W3CDTF">2021-03-20T17:06:00Z</dcterms:modified>
</cp:coreProperties>
</file>